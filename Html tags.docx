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5F3" w:rsidRDefault="00AA6D84">
      <w:r>
        <w:t>&lt;</w:t>
      </w:r>
      <w:r w:rsidR="008D5AF0">
        <w:t>Strong</w:t>
      </w:r>
      <w:r>
        <w:t>&gt;&lt;/Strong&gt;</w:t>
      </w:r>
      <w:r w:rsidR="008D5AF0">
        <w:t xml:space="preserve"> – bold </w:t>
      </w:r>
    </w:p>
    <w:p w:rsidR="008D5AF0" w:rsidRDefault="00AA6D84">
      <w:r>
        <w:t>&lt;</w:t>
      </w:r>
      <w:r w:rsidR="008D5AF0">
        <w:t>Em</w:t>
      </w:r>
      <w:r>
        <w:t>&gt;&lt;/Em&gt;</w:t>
      </w:r>
      <w:r w:rsidR="008D5AF0">
        <w:t>- italic</w:t>
      </w:r>
    </w:p>
    <w:p w:rsidR="008D5AF0" w:rsidRDefault="00AA6D84">
      <w:r>
        <w:t>&lt;</w:t>
      </w:r>
      <w:r w:rsidR="008D5AF0">
        <w:t>Ins</w:t>
      </w:r>
      <w:r>
        <w:t>&gt;&lt;/Ins&gt;</w:t>
      </w:r>
      <w:r w:rsidR="008D5AF0">
        <w:t xml:space="preserve"> – underline</w:t>
      </w:r>
    </w:p>
    <w:p w:rsidR="008D5AF0" w:rsidRDefault="00AA6D84">
      <w:r>
        <w:t>&lt;</w:t>
      </w:r>
      <w:r w:rsidR="008D5AF0">
        <w:t>Br</w:t>
      </w:r>
      <w:r>
        <w:t>&gt;</w:t>
      </w:r>
      <w:r w:rsidR="008D5AF0">
        <w:t xml:space="preserve"> – linebreak</w:t>
      </w:r>
    </w:p>
    <w:p w:rsidR="008D5AF0" w:rsidRDefault="00AA6D84">
      <w:r>
        <w:t>&lt;</w:t>
      </w:r>
      <w:r w:rsidR="008D5AF0">
        <w:t>P</w:t>
      </w:r>
      <w:r>
        <w:t>&gt;&lt;/P&gt;</w:t>
      </w:r>
      <w:r w:rsidR="008D5AF0">
        <w:t xml:space="preserve">  - paragraph</w:t>
      </w:r>
    </w:p>
    <w:p w:rsidR="008D5AF0" w:rsidRDefault="00AA6D84">
      <w:r>
        <w:t>&lt;</w:t>
      </w:r>
      <w:r w:rsidR="008D5AF0">
        <w:t>Hr</w:t>
      </w:r>
      <w:r>
        <w:t>&gt;</w:t>
      </w:r>
      <w:r w:rsidR="008D5AF0">
        <w:t xml:space="preserve"> – horizontal line</w:t>
      </w:r>
    </w:p>
    <w:p w:rsidR="008D5AF0" w:rsidRDefault="00AA6D84">
      <w:r>
        <w:t>&lt;</w:t>
      </w:r>
      <w:r w:rsidR="008D5AF0">
        <w:t>Sup</w:t>
      </w:r>
      <w:r>
        <w:t>&gt;</w:t>
      </w:r>
      <w:r w:rsidR="00AA630F">
        <w:t>&lt;/Sup&gt;</w:t>
      </w:r>
      <w:r w:rsidR="008D5AF0">
        <w:t xml:space="preserve"> – superscript</w:t>
      </w:r>
    </w:p>
    <w:p w:rsidR="008D5AF0" w:rsidRDefault="00AA630F">
      <w:r>
        <w:t>&lt;</w:t>
      </w:r>
      <w:r w:rsidR="008D5AF0">
        <w:t>Sub</w:t>
      </w:r>
      <w:r>
        <w:t>&gt;&lt;/Sub&gt;</w:t>
      </w:r>
      <w:r w:rsidR="008D5AF0">
        <w:t>- subscript</w:t>
      </w:r>
    </w:p>
    <w:p w:rsidR="00970C7C" w:rsidRDefault="00AA630F">
      <w:r>
        <w:t>&lt;</w:t>
      </w:r>
      <w:r w:rsidR="00970C7C">
        <w:t>Del</w:t>
      </w:r>
      <w:r>
        <w:t>&gt;&lt;/Del&gt;</w:t>
      </w:r>
      <w:r w:rsidR="00970C7C">
        <w:t xml:space="preserve"> – cross the word </w:t>
      </w:r>
    </w:p>
    <w:p w:rsidR="00561616" w:rsidRDefault="00AA630F">
      <w:r>
        <w:t>&lt;</w:t>
      </w:r>
      <w:r w:rsidR="00561616">
        <w:t>Ul</w:t>
      </w:r>
      <w:r>
        <w:t>&gt;&lt;/Ul&gt;</w:t>
      </w:r>
      <w:r w:rsidR="00561616">
        <w:t xml:space="preserve"> – unordered list</w:t>
      </w:r>
    </w:p>
    <w:p w:rsidR="00561616" w:rsidRDefault="00561616">
      <w:r>
        <w:t>&lt;li&gt;</w:t>
      </w:r>
      <w:r w:rsidR="00AA630F">
        <w:t>&lt;/li&gt;</w:t>
      </w:r>
      <w:r>
        <w:t xml:space="preserve"> - lists</w:t>
      </w:r>
    </w:p>
    <w:p w:rsidR="00561616" w:rsidRDefault="00561616">
      <w:r>
        <w:t>&lt;ol&gt;</w:t>
      </w:r>
      <w:r w:rsidR="00AA6D84">
        <w:t>&lt;/ol&gt;</w:t>
      </w:r>
      <w:r>
        <w:t xml:space="preserve"> - ordered list</w:t>
      </w:r>
    </w:p>
    <w:p w:rsidR="00561616" w:rsidRDefault="00561616">
      <w:r>
        <w:t>&lt;ol start =10&gt;</w:t>
      </w:r>
      <w:r w:rsidR="00AA6D84">
        <w:t>&lt;/ol&gt;</w:t>
      </w:r>
      <w:r>
        <w:t xml:space="preserve"> - starts with 10</w:t>
      </w:r>
    </w:p>
    <w:p w:rsidR="00561616" w:rsidRDefault="00561616">
      <w:r>
        <w:t>&lt;ol type = i&gt;</w:t>
      </w:r>
      <w:r w:rsidR="00AA6D84">
        <w:t>&lt;/ol&gt;</w:t>
      </w:r>
      <w:r>
        <w:t xml:space="preserve"> starts with roman numeral</w:t>
      </w:r>
    </w:p>
    <w:p w:rsidR="00144B39" w:rsidRDefault="00144B39">
      <w:r>
        <w:t xml:space="preserve">&lt;ol reversed&gt; </w:t>
      </w:r>
      <w:r w:rsidR="00AA6D84">
        <w:t>&lt;/ol&gt;</w:t>
      </w:r>
      <w:r>
        <w:t>- reverse order</w:t>
      </w:r>
    </w:p>
    <w:p w:rsidR="001A6A23" w:rsidRDefault="001A6A23">
      <w:r>
        <w:t>&lt;img src</w:t>
      </w:r>
      <w:r w:rsidR="003A2337">
        <w:t>=”panda.png”</w:t>
      </w:r>
      <w:r>
        <w:t>&gt; - pic source</w:t>
      </w:r>
      <w:r w:rsidR="003A2337">
        <w:t>(pic should be in same folder as the browser)</w:t>
      </w:r>
    </w:p>
    <w:p w:rsidR="003A2337" w:rsidRDefault="003A2337">
      <w:r>
        <w:t>&lt;form&gt; - interactive( creates a form)</w:t>
      </w:r>
    </w:p>
    <w:p w:rsidR="00940395" w:rsidRDefault="00940395">
      <w:r>
        <w:t>-------------------------------------------------------------------------------------------------------------------------------------</w:t>
      </w:r>
    </w:p>
    <w:p w:rsidR="003A2337" w:rsidRDefault="003A2337">
      <w:r>
        <w:t>&lt;input type = “text”&gt; - inputs text</w:t>
      </w:r>
    </w:p>
    <w:p w:rsidR="00940395" w:rsidRDefault="00940395" w:rsidP="00940395">
      <w:r>
        <w:t>&lt;input type = “text” value = “your name”&gt; ---default value is “your name”</w:t>
      </w:r>
    </w:p>
    <w:p w:rsidR="00940395" w:rsidRDefault="00940395" w:rsidP="00940395">
      <w:r>
        <w:t xml:space="preserve">But its not a good way. A better way to guide your username is: </w:t>
      </w:r>
    </w:p>
    <w:p w:rsidR="00940395" w:rsidRDefault="00940395" w:rsidP="00940395">
      <w:r>
        <w:t>&lt;input type = “text” placeholder =”your name”&gt; ----it gives faded “your name”</w:t>
      </w:r>
    </w:p>
    <w:p w:rsidR="00940395" w:rsidRDefault="00940395" w:rsidP="00940395">
      <w:r>
        <w:t>----------------------------------------------------------------------------------------------------------------------------------------</w:t>
      </w:r>
    </w:p>
    <w:p w:rsidR="003A2337" w:rsidRDefault="003A2337">
      <w:r>
        <w:t>&lt;input type = “checkbox”&gt; - inputs checkbo</w:t>
      </w:r>
      <w:r w:rsidR="00BB41D7">
        <w:t>x</w:t>
      </w:r>
      <w:r w:rsidR="00BD21FD">
        <w:t xml:space="preserve"> – for default checked(&lt;input type = “checkbox” checked&gt;</w:t>
      </w:r>
    </w:p>
    <w:p w:rsidR="00940395" w:rsidRDefault="00940395">
      <w:r>
        <w:t>-----------------------------------------------------------------------------------------------------------------------------------------</w:t>
      </w:r>
    </w:p>
    <w:p w:rsidR="003A2337" w:rsidRDefault="003A2337">
      <w:r>
        <w:t>&lt;input type = “radio”&gt; inputs checkbox (round) but can be linked :</w:t>
      </w:r>
    </w:p>
    <w:p w:rsidR="003A2337" w:rsidRDefault="003A2337">
      <w:r>
        <w:tab/>
        <w:t>&lt;input type = “radio” name = “age”&gt;</w:t>
      </w:r>
    </w:p>
    <w:p w:rsidR="003A2337" w:rsidRDefault="003A2337">
      <w:r>
        <w:tab/>
        <w:t>&lt;input type = “radio” name = “age”&gt;</w:t>
      </w:r>
    </w:p>
    <w:p w:rsidR="001B0FEB" w:rsidRDefault="00940395">
      <w:r>
        <w:t xml:space="preserve">Now </w:t>
      </w:r>
      <w:r w:rsidR="001B0FEB">
        <w:t>only one option can be selected</w:t>
      </w:r>
    </w:p>
    <w:p w:rsidR="00940395" w:rsidRDefault="00940395">
      <w:r>
        <w:lastRenderedPageBreak/>
        <w:t>-----------------------------------------------------------------------------------------------------------------------------------</w:t>
      </w:r>
    </w:p>
    <w:p w:rsidR="00AA630F" w:rsidRDefault="00AA630F">
      <w:r>
        <w:t>---------------------------------------------------------------------|</w:t>
      </w:r>
    </w:p>
    <w:p w:rsidR="00D30A13" w:rsidRDefault="00AA630F">
      <w:r>
        <w:t>&lt;select&gt;</w:t>
      </w:r>
      <w:r>
        <w:tab/>
      </w:r>
      <w:r>
        <w:tab/>
      </w:r>
      <w:r>
        <w:tab/>
      </w:r>
      <w:r>
        <w:tab/>
      </w:r>
      <w:r>
        <w:tab/>
        <w:t xml:space="preserve">       |</w:t>
      </w:r>
    </w:p>
    <w:p w:rsidR="00AA630F" w:rsidRDefault="00AA630F">
      <w:r>
        <w:tab/>
        <w:t>&lt;option&gt;pizza&lt;/option&gt;</w:t>
      </w:r>
      <w:r>
        <w:tab/>
      </w:r>
      <w:r>
        <w:tab/>
      </w:r>
      <w:r>
        <w:tab/>
        <w:t xml:space="preserve">       |--------------drop down menu select</w:t>
      </w:r>
    </w:p>
    <w:p w:rsidR="00AA630F" w:rsidRDefault="00AA630F">
      <w:r>
        <w:tab/>
        <w:t>&lt;option&gt;sandwich&lt;/option&gt;</w:t>
      </w:r>
      <w:r>
        <w:tab/>
      </w:r>
      <w:r>
        <w:tab/>
        <w:t xml:space="preserve">       |</w:t>
      </w:r>
    </w:p>
    <w:p w:rsidR="00AA630F" w:rsidRDefault="00AA630F">
      <w:r>
        <w:t xml:space="preserve">&lt;/select&gt; </w:t>
      </w:r>
      <w:r>
        <w:tab/>
      </w:r>
      <w:r>
        <w:tab/>
      </w:r>
      <w:r>
        <w:tab/>
      </w:r>
      <w:r>
        <w:tab/>
      </w:r>
      <w:r>
        <w:tab/>
        <w:t xml:space="preserve">       |</w:t>
      </w:r>
      <w:r>
        <w:tab/>
      </w:r>
      <w:r>
        <w:tab/>
      </w:r>
      <w:r>
        <w:tab/>
      </w:r>
      <w:r>
        <w:tab/>
      </w:r>
    </w:p>
    <w:p w:rsidR="00AA630F" w:rsidRDefault="00AA630F">
      <w:r>
        <w:t>----------------------------------------------------------------------|</w:t>
      </w:r>
    </w:p>
    <w:p w:rsidR="00940395" w:rsidRDefault="00940395">
      <w:r>
        <w:t xml:space="preserve">Here pizza is default because it is at first. But we can select sandwich just by writing </w:t>
      </w:r>
    </w:p>
    <w:p w:rsidR="00940395" w:rsidRDefault="00940395">
      <w:r>
        <w:t>&lt;option selected&gt;sandwich&lt;/option&gt;</w:t>
      </w:r>
    </w:p>
    <w:p w:rsidR="00940395" w:rsidRDefault="00940395">
      <w:r>
        <w:t>------------------------------------------------------------------------------------------------------------------------------------------</w:t>
      </w:r>
    </w:p>
    <w:p w:rsidR="00AA630F" w:rsidRDefault="00AA630F">
      <w:r>
        <w:t>&lt;input type = “submit”&gt; = gives submits button</w:t>
      </w:r>
    </w:p>
    <w:p w:rsidR="006943F9" w:rsidRDefault="006943F9">
      <w:pPr>
        <w:pBdr>
          <w:bottom w:val="single" w:sz="6" w:space="1" w:color="auto"/>
        </w:pBdr>
      </w:pPr>
      <w:r>
        <w:t>&lt;input type = “submit” value = “click me”&gt; = gives submit button but has name click me.</w:t>
      </w:r>
    </w:p>
    <w:p w:rsidR="007876EA" w:rsidRDefault="007876EA">
      <w:r>
        <w:t>&lt;table&gt;</w:t>
      </w:r>
      <w:r w:rsidR="00AA7F9B">
        <w:tab/>
      </w:r>
      <w:r w:rsidR="00AA7F9B">
        <w:tab/>
      </w:r>
      <w:r w:rsidR="00AA7F9B">
        <w:tab/>
      </w:r>
      <w:r w:rsidR="00AA7F9B">
        <w:tab/>
      </w:r>
      <w:r w:rsidR="00AA7F9B">
        <w:tab/>
      </w:r>
      <w:r w:rsidR="00AA7F9B">
        <w:tab/>
      </w:r>
      <w:r w:rsidR="00AA7F9B">
        <w:tab/>
        <w:t>|</w:t>
      </w:r>
    </w:p>
    <w:p w:rsidR="007876EA" w:rsidRDefault="007876EA">
      <w:r>
        <w:tab/>
        <w:t>&lt;thead&gt;</w:t>
      </w:r>
      <w:r w:rsidR="00AA7F9B">
        <w:tab/>
      </w:r>
      <w:r w:rsidR="00AA7F9B">
        <w:tab/>
      </w:r>
      <w:r w:rsidR="00AA7F9B">
        <w:tab/>
      </w:r>
      <w:r w:rsidR="00AA7F9B">
        <w:tab/>
      </w:r>
      <w:r w:rsidR="00AA7F9B">
        <w:tab/>
        <w:t>|</w:t>
      </w:r>
    </w:p>
    <w:p w:rsidR="007876EA" w:rsidRDefault="007876EA">
      <w:r>
        <w:tab/>
      </w:r>
      <w:r>
        <w:tab/>
        <w:t>&lt;tr&gt;</w:t>
      </w:r>
    </w:p>
    <w:p w:rsidR="007876EA" w:rsidRDefault="007876EA">
      <w:r>
        <w:tab/>
      </w:r>
      <w:r>
        <w:tab/>
      </w:r>
      <w:r>
        <w:tab/>
        <w:t>&lt;t</w:t>
      </w:r>
      <w:r w:rsidR="00AA7F9B">
        <w:t>h&gt;Name&lt;/th&gt;</w:t>
      </w:r>
      <w:r w:rsidR="00AA7F9B">
        <w:tab/>
      </w:r>
      <w:r w:rsidR="00AA7F9B">
        <w:tab/>
      </w:r>
      <w:r w:rsidR="00AA7F9B">
        <w:tab/>
        <w:t>|--------------creates table with head Name, Class</w:t>
      </w:r>
    </w:p>
    <w:p w:rsidR="00AA7F9B" w:rsidRDefault="00AA7F9B">
      <w:r>
        <w:tab/>
      </w:r>
      <w:r>
        <w:tab/>
      </w:r>
      <w:r>
        <w:tab/>
        <w:t>&lt;th&gt;Class&lt;/th&gt;</w:t>
      </w:r>
      <w:r>
        <w:tab/>
      </w:r>
      <w:r>
        <w:tab/>
      </w:r>
      <w:r>
        <w:tab/>
        <w:t>|</w:t>
      </w:r>
    </w:p>
    <w:p w:rsidR="00AA7F9B" w:rsidRDefault="00AA7F9B">
      <w:r>
        <w:tab/>
      </w:r>
      <w:r>
        <w:tab/>
        <w:t>&lt;/tr&gt;</w:t>
      </w:r>
      <w:r>
        <w:tab/>
      </w:r>
      <w:r>
        <w:tab/>
      </w:r>
      <w:r>
        <w:tab/>
      </w:r>
      <w:r>
        <w:tab/>
      </w:r>
      <w:r>
        <w:tab/>
        <w:t>|</w:t>
      </w:r>
    </w:p>
    <w:p w:rsidR="00AA7F9B" w:rsidRDefault="00AA7F9B">
      <w:r>
        <w:tab/>
        <w:t>&lt;/thead&gt;</w:t>
      </w:r>
      <w:r>
        <w:tab/>
      </w:r>
    </w:p>
    <w:p w:rsidR="00AA7F9B" w:rsidRDefault="00AA7F9B">
      <w:r>
        <w:t>--------------------------------------------</w:t>
      </w:r>
      <w:r w:rsidR="00272837">
        <w:t>----------------------------------------------------------------------------------------------</w:t>
      </w:r>
      <w:r>
        <w:tab/>
      </w:r>
      <w:r>
        <w:tab/>
      </w:r>
      <w:r>
        <w:tab/>
      </w:r>
      <w:r>
        <w:tab/>
      </w:r>
    </w:p>
    <w:p w:rsidR="00AA7F9B" w:rsidRDefault="00AA7F9B">
      <w:r>
        <w:tab/>
        <w:t>&lt;tbody&gt;</w:t>
      </w:r>
    </w:p>
    <w:p w:rsidR="00AA7F9B" w:rsidRDefault="00AA7F9B">
      <w:r>
        <w:tab/>
      </w:r>
      <w:r>
        <w:tab/>
        <w:t>&lt;tr&gt;</w:t>
      </w:r>
      <w:r>
        <w:tab/>
      </w:r>
      <w:r>
        <w:tab/>
      </w:r>
      <w:r>
        <w:tab/>
      </w:r>
      <w:r>
        <w:tab/>
      </w:r>
      <w:r>
        <w:tab/>
        <w:t>|</w:t>
      </w:r>
    </w:p>
    <w:p w:rsidR="00AA7F9B" w:rsidRDefault="00AA7F9B">
      <w:r>
        <w:tab/>
      </w:r>
      <w:r>
        <w:tab/>
      </w:r>
      <w:r>
        <w:tab/>
        <w:t>&lt;td&gt;Rohan&lt;/td&gt;</w:t>
      </w:r>
      <w:r>
        <w:tab/>
      </w:r>
      <w:r>
        <w:tab/>
        <w:t>|</w:t>
      </w:r>
    </w:p>
    <w:p w:rsidR="00AA7F9B" w:rsidRDefault="00AA7F9B">
      <w:r>
        <w:tab/>
      </w:r>
      <w:r>
        <w:tab/>
      </w:r>
      <w:r>
        <w:tab/>
        <w:t>&lt;td&gt;bachelors&lt;/td&gt;</w:t>
      </w:r>
      <w:r>
        <w:tab/>
      </w:r>
      <w:r>
        <w:tab/>
        <w:t>|-----------fills data in table(Rohan, bachelors)</w:t>
      </w:r>
    </w:p>
    <w:p w:rsidR="00AA7F9B" w:rsidRDefault="00AA7F9B" w:rsidP="00272837">
      <w:pPr>
        <w:tabs>
          <w:tab w:val="left" w:pos="720"/>
          <w:tab w:val="left" w:pos="1440"/>
          <w:tab w:val="left" w:pos="6300"/>
        </w:tabs>
      </w:pPr>
      <w:r>
        <w:tab/>
      </w:r>
      <w:r>
        <w:tab/>
        <w:t>&lt;/tr&gt;</w:t>
      </w:r>
      <w:r w:rsidR="00272837">
        <w:tab/>
      </w:r>
    </w:p>
    <w:p w:rsidR="00AA7F9B" w:rsidRDefault="00AA7F9B">
      <w:r>
        <w:tab/>
        <w:t>&lt;/tbody&gt;</w:t>
      </w:r>
      <w:r>
        <w:tab/>
      </w:r>
      <w:r>
        <w:tab/>
      </w:r>
      <w:r>
        <w:tab/>
      </w:r>
      <w:r>
        <w:tab/>
      </w:r>
      <w:r>
        <w:tab/>
        <w:t>|</w:t>
      </w:r>
    </w:p>
    <w:p w:rsidR="00AA7F9B" w:rsidRDefault="00AA7F9B">
      <w:r>
        <w:t>&lt;/table&gt;</w:t>
      </w:r>
      <w:r>
        <w:tab/>
      </w:r>
      <w:r>
        <w:tab/>
      </w:r>
      <w:r>
        <w:tab/>
      </w:r>
      <w:r>
        <w:tab/>
      </w:r>
      <w:r>
        <w:tab/>
      </w:r>
      <w:r>
        <w:tab/>
        <w:t>|</w:t>
      </w:r>
    </w:p>
    <w:p w:rsidR="00AA7F9B" w:rsidRDefault="00AA7F9B">
      <w:r>
        <w:t>------------------------------------------------------------------------------------------------------------------------------------------</w:t>
      </w:r>
    </w:p>
    <w:p w:rsidR="00B5189C" w:rsidRDefault="008058E2">
      <w:r>
        <w:lastRenderedPageBreak/>
        <w:t>&lt;a href = “</w:t>
      </w:r>
      <w:hyperlink w:history="1">
        <w:r w:rsidRPr="00596433">
          <w:rPr>
            <w:rStyle w:val="Hyperlink"/>
          </w:rPr>
          <w:t>http://www.google.com”&gt;click</w:t>
        </w:r>
      </w:hyperlink>
      <w:r>
        <w:t xml:space="preserve"> to open google&lt;/a&gt;</w:t>
      </w:r>
      <w:r w:rsidR="00D338B6">
        <w:t xml:space="preserve">         |</w:t>
      </w:r>
    </w:p>
    <w:p w:rsidR="008058E2" w:rsidRDefault="008058E2">
      <w:r>
        <w:t xml:space="preserve">&lt;a href = </w:t>
      </w:r>
      <w:hyperlink w:history="1">
        <w:r w:rsidRPr="00596433">
          <w:rPr>
            <w:rStyle w:val="Hyperlink"/>
          </w:rPr>
          <w:t>http://www.wikipedia.com”&lt;img</w:t>
        </w:r>
      </w:hyperlink>
      <w:r>
        <w:t xml:space="preserve"> src = “Panda.jpg”&gt;&lt;/a&gt;</w:t>
      </w:r>
      <w:r w:rsidR="00D338B6">
        <w:t>|------absolute link</w:t>
      </w:r>
    </w:p>
    <w:p w:rsidR="00D338B6" w:rsidRDefault="00D338B6">
      <w:r>
        <w:t>-----------------------------------------------------------------------------------------|</w:t>
      </w:r>
    </w:p>
    <w:p w:rsidR="00D338B6" w:rsidRDefault="00D338B6">
      <w:r>
        <w:t>&lt; a href = “My webpage”&gt;click here&lt;/a&gt; -------------------relative link(our own site)</w:t>
      </w:r>
    </w:p>
    <w:p w:rsidR="00EF0F73" w:rsidRDefault="00EF0F73">
      <w:r>
        <w:t>------------------------------------------------------------------------------------------------------------------------</w:t>
      </w:r>
    </w:p>
    <w:p w:rsidR="00EF0F73" w:rsidRDefault="00EF0F73">
      <w:r>
        <w:t>&lt; p id = “top”&gt;</w:t>
      </w:r>
    </w:p>
    <w:p w:rsidR="00EF0F73" w:rsidRDefault="00EF0F73">
      <w:r>
        <w:t>Adfadsf</w:t>
      </w:r>
    </w:p>
    <w:p w:rsidR="00EF0F73" w:rsidRDefault="00EF0F73">
      <w:r>
        <w:t>Adsfad</w:t>
      </w:r>
    </w:p>
    <w:p w:rsidR="00EF0F73" w:rsidRDefault="00EF0F73">
      <w:r>
        <w:t>Fasdf</w:t>
      </w:r>
    </w:p>
    <w:p w:rsidR="00EF0F73" w:rsidRDefault="00EF0F73">
      <w:r>
        <w:t>Ads&lt;p&gt;</w:t>
      </w:r>
    </w:p>
    <w:p w:rsidR="00EF0F73" w:rsidRDefault="00EF0F73">
      <w:r>
        <w:t>&lt;img src = “Panda.jpg”&gt;</w:t>
      </w:r>
    </w:p>
    <w:p w:rsidR="00EF0F73" w:rsidRDefault="00EF0F73">
      <w:pPr>
        <w:pBdr>
          <w:bottom w:val="single" w:sz="6" w:space="1" w:color="auto"/>
        </w:pBdr>
      </w:pPr>
      <w:r>
        <w:t>&lt;a href = “#top”&gt; back to top&lt;/a&gt;----------------back to where id = “top”</w:t>
      </w:r>
    </w:p>
    <w:p w:rsidR="00255E92" w:rsidRDefault="00255E92"/>
    <w:p w:rsidR="00255E92" w:rsidRDefault="00255E92">
      <w:pPr>
        <w:pBdr>
          <w:bottom w:val="single" w:sz="6" w:space="1" w:color="auto"/>
        </w:pBdr>
      </w:pPr>
      <w:r>
        <w:t>Html entities can be used to display the signs in webpage.</w:t>
      </w:r>
    </w:p>
    <w:p w:rsidR="00255E92" w:rsidRDefault="00255E92"/>
    <w:p w:rsidR="00255E92" w:rsidRDefault="00255E92">
      <w:r>
        <w:t xml:space="preserve">&lt;iframe src = </w:t>
      </w:r>
      <w:hyperlink w:history="1">
        <w:r w:rsidRPr="00596433">
          <w:rPr>
            <w:rStyle w:val="Hyperlink"/>
          </w:rPr>
          <w:t>http://www.ecowebhosting.co.uk&gt;&lt;/iframe</w:t>
        </w:r>
      </w:hyperlink>
      <w:r>
        <w:t>&gt;</w:t>
      </w:r>
    </w:p>
    <w:p w:rsidR="00255E92" w:rsidRDefault="00255E92">
      <w:pPr>
        <w:pBdr>
          <w:bottom w:val="single" w:sz="6" w:space="1" w:color="auto"/>
        </w:pBdr>
      </w:pPr>
      <w:r>
        <w:t xml:space="preserve">This displays the content of ecowebhosting in your webpage. In youtube you can get the iframe link to use in the webpage. You can interact with the contents as you would do in the normal webpage. </w:t>
      </w:r>
    </w:p>
    <w:p w:rsidR="00C37759" w:rsidRDefault="00C37759"/>
    <w:p w:rsidR="00C37759" w:rsidRDefault="00C37759">
      <w:pPr>
        <w:pBdr>
          <w:bottom w:val="single" w:sz="12" w:space="1" w:color="auto"/>
        </w:pBdr>
      </w:pPr>
      <w:r>
        <w:t>Inline CSS : &lt;p style = “color:green; font-size:200%;”&gt;CSS is cool!&lt;/p&gt;</w:t>
      </w:r>
    </w:p>
    <w:p w:rsidR="0081585A" w:rsidRDefault="0081585A"/>
    <w:p w:rsidR="0081585A" w:rsidRDefault="0081585A">
      <w:r>
        <w:t>Internal css: &lt;style type = “text/css”&gt;</w:t>
      </w:r>
    </w:p>
    <w:p w:rsidR="0081585A" w:rsidRDefault="0081585A">
      <w:r>
        <w:tab/>
      </w:r>
      <w:r>
        <w:tab/>
        <w:t>P{</w:t>
      </w:r>
    </w:p>
    <w:p w:rsidR="0081585A" w:rsidRDefault="0081585A">
      <w:r>
        <w:tab/>
      </w:r>
      <w:r>
        <w:tab/>
      </w:r>
      <w:r>
        <w:tab/>
        <w:t>Color:gree;</w:t>
      </w:r>
    </w:p>
    <w:p w:rsidR="0081585A" w:rsidRDefault="0081585A">
      <w:r>
        <w:tab/>
      </w:r>
      <w:r>
        <w:tab/>
      </w:r>
      <w:r>
        <w:tab/>
        <w:t>Font-size:200%</w:t>
      </w:r>
    </w:p>
    <w:p w:rsidR="0081585A" w:rsidRDefault="0081585A">
      <w:r>
        <w:tab/>
      </w:r>
      <w:r>
        <w:tab/>
        <w:t>}</w:t>
      </w:r>
    </w:p>
    <w:p w:rsidR="00037207" w:rsidRDefault="00037207">
      <w:r>
        <w:tab/>
        <w:t xml:space="preserve">        &lt;/style&gt;</w:t>
      </w:r>
    </w:p>
    <w:p w:rsidR="00037207" w:rsidRDefault="00884B0E">
      <w:r>
        <w:t>-____________________________________________________________________________________</w:t>
      </w:r>
    </w:p>
    <w:p w:rsidR="00884B0E" w:rsidRDefault="00884B0E"/>
    <w:p w:rsidR="0065197E" w:rsidRDefault="0065197E" w:rsidP="0065197E">
      <w:r>
        <w:lastRenderedPageBreak/>
        <w:t xml:space="preserve"> Class: </w:t>
      </w:r>
      <w:r>
        <w:tab/>
        <w:t>.red{</w:t>
      </w:r>
    </w:p>
    <w:p w:rsidR="0065197E" w:rsidRDefault="0065197E" w:rsidP="0065197E">
      <w:r>
        <w:t xml:space="preserve">               </w:t>
      </w:r>
      <w:r>
        <w:tab/>
        <w:t xml:space="preserve"> color:red;</w:t>
      </w:r>
    </w:p>
    <w:p w:rsidR="0065197E" w:rsidRDefault="0065197E" w:rsidP="0065197E">
      <w:r>
        <w:t xml:space="preserve">            </w:t>
      </w:r>
      <w:r>
        <w:tab/>
        <w:t>}</w:t>
      </w:r>
    </w:p>
    <w:p w:rsidR="00BB6A53" w:rsidRDefault="00BB6A53" w:rsidP="0065197E">
      <w:r>
        <w:tab/>
        <w:t>.underlined{</w:t>
      </w:r>
    </w:p>
    <w:p w:rsidR="00BB6A53" w:rsidRDefault="00BB6A53" w:rsidP="0065197E">
      <w:r>
        <w:tab/>
      </w:r>
      <w:r>
        <w:tab/>
        <w:t>Text-decoration:underline;</w:t>
      </w:r>
    </w:p>
    <w:p w:rsidR="00BB6A53" w:rsidRDefault="00BB6A53" w:rsidP="0065197E">
      <w:r>
        <w:tab/>
        <w:t>}</w:t>
      </w:r>
    </w:p>
    <w:p w:rsidR="00F6749B" w:rsidRDefault="00F6749B" w:rsidP="0065197E"/>
    <w:p w:rsidR="00F6749B" w:rsidRDefault="00F6749B" w:rsidP="0065197E">
      <w:r>
        <w:tab/>
        <w:t>.size{</w:t>
      </w:r>
    </w:p>
    <w:p w:rsidR="00F6749B" w:rsidRDefault="00F6749B" w:rsidP="0065197E">
      <w:r>
        <w:tab/>
      </w:r>
      <w:r>
        <w:tab/>
        <w:t>Font-size:200%;</w:t>
      </w:r>
    </w:p>
    <w:p w:rsidR="00F6749B" w:rsidRDefault="00F6749B" w:rsidP="0065197E">
      <w:r>
        <w:tab/>
      </w:r>
      <w:r>
        <w:tab/>
        <w:t>}</w:t>
      </w:r>
    </w:p>
    <w:p w:rsidR="00BB6A53" w:rsidRDefault="00BB6A53" w:rsidP="0065197E">
      <w:r>
        <w:t>________________________________________________________________________________</w:t>
      </w:r>
    </w:p>
    <w:p w:rsidR="0065197E" w:rsidRDefault="0065197E" w:rsidP="0065197E">
      <w:pPr>
        <w:ind w:firstLine="720"/>
      </w:pPr>
      <w:r>
        <w:t>&lt;p class="red"&gt;</w:t>
      </w:r>
    </w:p>
    <w:p w:rsidR="0065197E" w:rsidRDefault="0065197E" w:rsidP="0065197E">
      <w:r>
        <w:t xml:space="preserve">            </w:t>
      </w:r>
      <w:r>
        <w:tab/>
      </w:r>
      <w:r>
        <w:tab/>
        <w:t>The quick brown fox jumped over the lazy dog.</w:t>
      </w:r>
    </w:p>
    <w:p w:rsidR="0065197E" w:rsidRDefault="0065197E" w:rsidP="0065197E">
      <w:r>
        <w:t xml:space="preserve">       </w:t>
      </w:r>
      <w:r>
        <w:tab/>
        <w:t xml:space="preserve"> &lt;/p&gt;</w:t>
      </w:r>
    </w:p>
    <w:p w:rsidR="00BB6A53" w:rsidRDefault="00BB6A53" w:rsidP="00BB6A53">
      <w:r>
        <w:t>We can underline the text in a class. For example;</w:t>
      </w:r>
    </w:p>
    <w:p w:rsidR="00BB6A53" w:rsidRDefault="00BB6A53" w:rsidP="00BB6A53">
      <w:r>
        <w:t>&lt;p class=”red”&gt;</w:t>
      </w:r>
    </w:p>
    <w:p w:rsidR="00BB6A53" w:rsidRDefault="00BB6A53" w:rsidP="00BB6A53">
      <w:pPr>
        <w:ind w:firstLine="720"/>
      </w:pPr>
      <w:r>
        <w:t>I love CSS. &lt;span class=”underlined”&gt; And my name is Rohan&lt;/span&gt;</w:t>
      </w:r>
    </w:p>
    <w:p w:rsidR="00BB6A53" w:rsidRDefault="00BB6A53" w:rsidP="00BB6A53">
      <w:r>
        <w:t>&lt;/P&gt;</w:t>
      </w:r>
    </w:p>
    <w:p w:rsidR="00BB6A53" w:rsidRDefault="00BB6A53" w:rsidP="00BB6A53">
      <w:r>
        <w:t>This will make the paragraph red, but it will underline the part from span</w:t>
      </w:r>
    </w:p>
    <w:p w:rsidR="0065197E" w:rsidRDefault="00BB6A53" w:rsidP="0065197E">
      <w:r>
        <w:t>_____________________________________________________________________________________</w:t>
      </w:r>
    </w:p>
    <w:p w:rsidR="0065197E" w:rsidRDefault="0065197E" w:rsidP="0065197E">
      <w:r>
        <w:t>Id: #green{</w:t>
      </w:r>
    </w:p>
    <w:p w:rsidR="0065197E" w:rsidRDefault="0065197E" w:rsidP="0065197E">
      <w:r>
        <w:tab/>
        <w:t>Color:green;</w:t>
      </w:r>
    </w:p>
    <w:p w:rsidR="0065197E" w:rsidRDefault="0065197E" w:rsidP="0065197E">
      <w:r>
        <w:tab/>
        <w:t>}</w:t>
      </w:r>
    </w:p>
    <w:p w:rsidR="0065197E" w:rsidRDefault="0065197E" w:rsidP="0065197E">
      <w:r>
        <w:tab/>
        <w:t>&lt;p id = “green”&gt;</w:t>
      </w:r>
    </w:p>
    <w:p w:rsidR="0065197E" w:rsidRDefault="0065197E" w:rsidP="0065197E">
      <w:r>
        <w:tab/>
      </w:r>
      <w:r>
        <w:tab/>
        <w:t>I want this text to be green</w:t>
      </w:r>
    </w:p>
    <w:p w:rsidR="006D176C" w:rsidRDefault="006D176C" w:rsidP="006D176C">
      <w:pPr>
        <w:pBdr>
          <w:bottom w:val="single" w:sz="12" w:space="1" w:color="auto"/>
        </w:pBdr>
      </w:pPr>
      <w:r>
        <w:tab/>
        <w:t>&lt;/p&gt;</w:t>
      </w:r>
    </w:p>
    <w:p w:rsidR="006D176C" w:rsidRDefault="006D176C" w:rsidP="006D176C"/>
    <w:p w:rsidR="006D176C" w:rsidRDefault="006D176C" w:rsidP="006D176C"/>
    <w:p w:rsidR="006D176C" w:rsidRDefault="006D176C" w:rsidP="006D176C"/>
    <w:p w:rsidR="006D176C" w:rsidRDefault="006D176C" w:rsidP="006D176C">
      <w:r>
        <w:lastRenderedPageBreak/>
        <w:t>&lt;div id or class = “first-line”&gt;</w:t>
      </w:r>
    </w:p>
    <w:p w:rsidR="006D176C" w:rsidRDefault="006D176C" w:rsidP="006D176C">
      <w:r>
        <w:tab/>
        <w:t>&lt;p&gt;I am rohan.&lt;/p&gt;</w:t>
      </w:r>
    </w:p>
    <w:p w:rsidR="006D176C" w:rsidRDefault="006D176C" w:rsidP="006D176C">
      <w:r>
        <w:tab/>
        <w:t>&lt;p&gt;adfads&lt;/p&gt;</w:t>
      </w:r>
    </w:p>
    <w:p w:rsidR="006D176C" w:rsidRDefault="006D176C" w:rsidP="006D176C">
      <w:r>
        <w:t>&lt;/div&gt;</w:t>
      </w:r>
    </w:p>
    <w:p w:rsidR="006D176C" w:rsidRDefault="006D176C" w:rsidP="006D176C">
      <w:r>
        <w:tab/>
        <w:t>&lt;p&gt;asdfas&lt;/p&gt;</w:t>
      </w:r>
    </w:p>
    <w:p w:rsidR="006D176C" w:rsidRDefault="006D176C" w:rsidP="006D176C">
      <w:r>
        <w:t>. or #first-line{</w:t>
      </w:r>
    </w:p>
    <w:p w:rsidR="006D176C" w:rsidRDefault="006D176C" w:rsidP="006D176C">
      <w:r>
        <w:tab/>
        <w:t>Color:white;</w:t>
      </w:r>
    </w:p>
    <w:p w:rsidR="006D176C" w:rsidRDefault="006D176C" w:rsidP="006D176C">
      <w:r>
        <w:tab/>
        <w:t>Background-color:black;</w:t>
      </w:r>
    </w:p>
    <w:p w:rsidR="00900B05" w:rsidRDefault="00900B05" w:rsidP="006D176C">
      <w:r>
        <w:tab/>
        <w:t>Width:50%;</w:t>
      </w:r>
    </w:p>
    <w:p w:rsidR="006D176C" w:rsidRDefault="006D176C" w:rsidP="006D176C">
      <w:r>
        <w:tab/>
        <w:t>}</w:t>
      </w:r>
    </w:p>
    <w:p w:rsidR="006D176C" w:rsidRDefault="00FD79D2" w:rsidP="006D176C">
      <w:pPr>
        <w:pBdr>
          <w:bottom w:val="single" w:sz="12" w:space="1" w:color="auto"/>
        </w:pBdr>
      </w:pPr>
      <w:r>
        <w:t>Here div can affect area within first two lines</w:t>
      </w:r>
    </w:p>
    <w:p w:rsidR="006117F5" w:rsidRDefault="006117F5" w:rsidP="006D176C"/>
    <w:p w:rsidR="006117F5" w:rsidRDefault="006117F5" w:rsidP="006D176C">
      <w:r>
        <w:t>Colorzilla: chrome add ons to pick colors from any website.</w:t>
      </w:r>
    </w:p>
    <w:p w:rsidR="006117F5" w:rsidRDefault="006117F5" w:rsidP="006D176C">
      <w:pPr>
        <w:pBdr>
          <w:bottom w:val="single" w:sz="12" w:space="1" w:color="auto"/>
        </w:pBdr>
      </w:pPr>
      <w:r>
        <w:t>Color code: code that represents color that you can add on your html files.</w:t>
      </w:r>
    </w:p>
    <w:p w:rsidR="004B478E" w:rsidRDefault="004B478E" w:rsidP="006D176C">
      <w:r>
        <w:t>Float can be used to position a chunk of contents left or right. Anything written after the float will follow normal flow of page i.e if floats is left and right then the text will be in between them.</w:t>
      </w:r>
    </w:p>
    <w:p w:rsidR="004B478E" w:rsidRDefault="004B478E" w:rsidP="006D176C">
      <w:r>
        <w:t>Also we can write the text below the float instead of between by adding the following:</w:t>
      </w:r>
    </w:p>
    <w:p w:rsidR="004B478E" w:rsidRDefault="004B478E" w:rsidP="006D176C">
      <w:r>
        <w:t>.clear-float{</w:t>
      </w:r>
    </w:p>
    <w:p w:rsidR="004B478E" w:rsidRDefault="004B478E" w:rsidP="006D176C">
      <w:r>
        <w:tab/>
        <w:t>Clear:both;</w:t>
      </w:r>
    </w:p>
    <w:p w:rsidR="004B478E" w:rsidRDefault="004B478E" w:rsidP="006D176C">
      <w:r>
        <w:tab/>
        <w:t>}</w:t>
      </w:r>
    </w:p>
    <w:p w:rsidR="004B478E" w:rsidRDefault="004B478E" w:rsidP="006D176C">
      <w:r>
        <w:t>&lt;div class= “clear-float”&gt;&lt;/div&gt;</w:t>
      </w:r>
    </w:p>
    <w:p w:rsidR="004B478E" w:rsidRDefault="004B478E" w:rsidP="006D176C">
      <w:pPr>
        <w:pBdr>
          <w:bottom w:val="single" w:sz="12" w:space="1" w:color="auto"/>
        </w:pBdr>
      </w:pPr>
      <w:r>
        <w:t>&lt;p&gt; this paragraph is not floated&lt;/p&gt;</w:t>
      </w:r>
    </w:p>
    <w:p w:rsidR="00203095" w:rsidRDefault="00203095" w:rsidP="006D176C">
      <w:r>
        <w:t>#first-line{</w:t>
      </w:r>
    </w:p>
    <w:p w:rsidR="00203095" w:rsidRDefault="00203095" w:rsidP="006D176C">
      <w:r>
        <w:tab/>
        <w:t>Position: relative;</w:t>
      </w:r>
    </w:p>
    <w:p w:rsidR="00203095" w:rsidRDefault="00203095" w:rsidP="006D176C">
      <w:r>
        <w:tab/>
        <w:t>Left:200px ;(goes 200px to the right)</w:t>
      </w:r>
    </w:p>
    <w:p w:rsidR="00203095" w:rsidRDefault="00203095" w:rsidP="006D176C">
      <w:r>
        <w:tab/>
        <w:t>Left:-50px;(goes 50 px to the left)</w:t>
      </w:r>
    </w:p>
    <w:p w:rsidR="00203095" w:rsidRDefault="00203095" w:rsidP="006D176C">
      <w:r>
        <w:tab/>
        <w:t>Top:200px;(goes 200 px to the down)</w:t>
      </w:r>
    </w:p>
    <w:p w:rsidR="006C63D5" w:rsidRDefault="00203095" w:rsidP="006D176C">
      <w:pPr>
        <w:pBdr>
          <w:bottom w:val="single" w:sz="12" w:space="1" w:color="auto"/>
        </w:pBdr>
      </w:pPr>
      <w:r>
        <w:tab/>
        <w:t>Top:-50 px;(goes 50 px to the up)</w:t>
      </w:r>
    </w:p>
    <w:p w:rsidR="006C63D5" w:rsidRDefault="006C63D5" w:rsidP="006D176C"/>
    <w:p w:rsidR="006C63D5" w:rsidRDefault="006C63D5" w:rsidP="006D176C">
      <w:r>
        <w:lastRenderedPageBreak/>
        <w:t>z-index:1;</w:t>
      </w:r>
    </w:p>
    <w:p w:rsidR="006C63D5" w:rsidRDefault="006C63D5" w:rsidP="006D176C">
      <w:r>
        <w:t>z-index:2;</w:t>
      </w:r>
    </w:p>
    <w:p w:rsidR="006C63D5" w:rsidRDefault="00E52DC9" w:rsidP="006D176C">
      <w:r>
        <w:t>2 will be on top of 1.</w:t>
      </w:r>
      <w:r w:rsidR="00130E3C">
        <w:t xml:space="preserve"> We need position for z-index to work.</w:t>
      </w:r>
    </w:p>
    <w:p w:rsidR="00E52DC9" w:rsidRDefault="00E52DC9" w:rsidP="006D176C">
      <w:r>
        <w:t>Opacity:1; (total opaque)</w:t>
      </w:r>
    </w:p>
    <w:p w:rsidR="00E52DC9" w:rsidRDefault="00E52DC9" w:rsidP="006D176C">
      <w:r>
        <w:t>Opacity:0;(total transparent)</w:t>
      </w:r>
    </w:p>
    <w:p w:rsidR="00E52DC9" w:rsidRDefault="00E52DC9" w:rsidP="006D176C">
      <w:pPr>
        <w:pBdr>
          <w:bottom w:val="single" w:sz="12" w:space="1" w:color="auto"/>
        </w:pBdr>
      </w:pPr>
      <w:r>
        <w:t>Opacity:0.5;(half opaque)</w:t>
      </w:r>
    </w:p>
    <w:p w:rsidR="00B85D9A" w:rsidRDefault="00B85D9A" w:rsidP="00B85D9A">
      <w:r>
        <w:t>Position: absolute;(takes the element out of the flow of the page. That is it is above everything but all the texts and elements ignore it as if it wasn’t there.)</w:t>
      </w:r>
    </w:p>
    <w:p w:rsidR="00B85D9A" w:rsidRDefault="00B85D9A" w:rsidP="006D176C">
      <w:pPr>
        <w:pBdr>
          <w:bottom w:val="single" w:sz="12" w:space="1" w:color="auto"/>
        </w:pBdr>
      </w:pPr>
      <w:r>
        <w:t>Position: fixed; (similar to absolute but keep the element fixed even if the user scrolls the page)</w:t>
      </w:r>
    </w:p>
    <w:p w:rsidR="00902411" w:rsidRDefault="00902411" w:rsidP="006D176C">
      <w:r>
        <w:t>Margin:100px; (creates 100px margin all around the element)</w:t>
      </w:r>
    </w:p>
    <w:p w:rsidR="001805CF" w:rsidRDefault="001805CF" w:rsidP="006D176C">
      <w:r>
        <w:t>Margin:100px 50px;(100px top and bottom, 50 px left and right)</w:t>
      </w:r>
    </w:p>
    <w:p w:rsidR="00902411" w:rsidRDefault="00902411" w:rsidP="006D176C">
      <w:r>
        <w:t>Margin: 100px 50px 20px 10px( starts from top,right, bottom, left - clockwise)</w:t>
      </w:r>
    </w:p>
    <w:p w:rsidR="00902411" w:rsidRDefault="00902411" w:rsidP="006D176C">
      <w:r>
        <w:t>Margin-left:100px(creates left margin of 100 px and leaves everything normal)</w:t>
      </w:r>
      <w:r w:rsidR="00D61B03">
        <w:t>. There is right, top and bottom too.</w:t>
      </w:r>
    </w:p>
    <w:p w:rsidR="00F90DD1" w:rsidRDefault="00F90DD1" w:rsidP="006D176C">
      <w:r>
        <w:t>________________________________________________________________________________-</w:t>
      </w:r>
    </w:p>
    <w:p w:rsidR="00370DFE" w:rsidRDefault="00370DFE" w:rsidP="006D176C">
      <w:r>
        <w:t>Padding:20px 10px 3px 5px; (It is similar to margin but has affect inside the element(box). It creates space between the edge of the box and the text inside it. )</w:t>
      </w:r>
    </w:p>
    <w:p w:rsidR="00370DFE" w:rsidRDefault="00B75D89" w:rsidP="006D176C">
      <w:r>
        <w:t>&lt;head&gt;</w:t>
      </w:r>
    </w:p>
    <w:p w:rsidR="00B75D89" w:rsidRDefault="00B75D89" w:rsidP="006D176C">
      <w:r>
        <w:tab/>
        <w:t>Body{</w:t>
      </w:r>
      <w:r>
        <w:tab/>
        <w:t>---------------------</w:t>
      </w:r>
      <w:r>
        <w:tab/>
        <w:t>|</w:t>
      </w:r>
    </w:p>
    <w:p w:rsidR="00B75D89" w:rsidRDefault="00B75D89" w:rsidP="00B75D89">
      <w:r>
        <w:tab/>
      </w:r>
      <w:r>
        <w:tab/>
        <w:t xml:space="preserve">Margin:0;   </w:t>
      </w:r>
      <w:r>
        <w:tab/>
        <w:t xml:space="preserve"> |</w:t>
      </w:r>
    </w:p>
    <w:p w:rsidR="00B75D89" w:rsidRDefault="00B75D89" w:rsidP="006D176C">
      <w:r>
        <w:tab/>
      </w:r>
      <w:r>
        <w:tab/>
      </w:r>
      <w:r>
        <w:tab/>
      </w:r>
      <w:r>
        <w:tab/>
        <w:t xml:space="preserve">  |------</w:t>
      </w:r>
      <w:r w:rsidRPr="00B75D89">
        <w:t xml:space="preserve"> </w:t>
      </w:r>
      <w:r>
        <w:t>This sets the margin and padding of the browser to zero.</w:t>
      </w:r>
    </w:p>
    <w:p w:rsidR="00B75D89" w:rsidRDefault="00B75D89" w:rsidP="006D176C">
      <w:r>
        <w:tab/>
      </w:r>
      <w:r>
        <w:tab/>
        <w:t xml:space="preserve">Padding:0;   </w:t>
      </w:r>
      <w:r>
        <w:tab/>
        <w:t xml:space="preserve"> |</w:t>
      </w:r>
    </w:p>
    <w:p w:rsidR="00B75D89" w:rsidRDefault="00B75D89" w:rsidP="006D176C">
      <w:r>
        <w:tab/>
        <w:t>}---------------------------------|</w:t>
      </w:r>
    </w:p>
    <w:p w:rsidR="00B75D89" w:rsidRDefault="00B75D89" w:rsidP="006D176C">
      <w:r>
        <w:tab/>
        <w:t>P{--------------------------|</w:t>
      </w:r>
    </w:p>
    <w:p w:rsidR="00B75D89" w:rsidRDefault="00B75D89" w:rsidP="006D176C">
      <w:r>
        <w:tab/>
      </w:r>
      <w:r>
        <w:tab/>
        <w:t>Margin:0;        |------------</w:t>
      </w:r>
      <w:r w:rsidRPr="00B75D89">
        <w:t xml:space="preserve"> </w:t>
      </w:r>
      <w:r>
        <w:t>This sets the margin and padding of the paragraph tag to zero.</w:t>
      </w:r>
    </w:p>
    <w:p w:rsidR="00B75D89" w:rsidRDefault="00B75D89" w:rsidP="006D176C">
      <w:r>
        <w:tab/>
      </w:r>
      <w:r>
        <w:tab/>
        <w:t>Padding:0;       |</w:t>
      </w:r>
    </w:p>
    <w:p w:rsidR="00B75D89" w:rsidRDefault="00B75D89" w:rsidP="006D176C">
      <w:r>
        <w:t xml:space="preserve">  </w:t>
      </w:r>
      <w:r>
        <w:tab/>
        <w:t>}--------------------------  |</w:t>
      </w:r>
    </w:p>
    <w:p w:rsidR="00B75D89" w:rsidRDefault="00B75D89" w:rsidP="006D176C">
      <w:pPr>
        <w:pBdr>
          <w:bottom w:val="single" w:sz="12" w:space="1" w:color="auto"/>
        </w:pBdr>
      </w:pPr>
      <w:r>
        <w:t>&lt;/head&gt;</w:t>
      </w:r>
    </w:p>
    <w:p w:rsidR="002D33C2" w:rsidRDefault="002D33C2" w:rsidP="006D176C">
      <w:r>
        <w:t>Css reset: different browsers have different default margin and padding. Using css reset can help achieve what you plan to .</w:t>
      </w:r>
    </w:p>
    <w:p w:rsidR="00F90DD1" w:rsidRDefault="00796CBF" w:rsidP="006D176C">
      <w:r>
        <w:lastRenderedPageBreak/>
        <w:t>Border:10px red solid;</w:t>
      </w:r>
    </w:p>
    <w:p w:rsidR="00556CD7" w:rsidRDefault="00556CD7" w:rsidP="006D176C">
      <w:r>
        <w:t>Border-style: solid dotted dashed groove;</w:t>
      </w:r>
    </w:p>
    <w:p w:rsidR="00556CD7" w:rsidRDefault="00556CD7" w:rsidP="006D176C">
      <w:r>
        <w:t>Border-color: red blue green yellow;</w:t>
      </w:r>
    </w:p>
    <w:p w:rsidR="00556CD7" w:rsidRDefault="00556CD7" w:rsidP="006D176C">
      <w:r>
        <w:t>Border-width: 10px 20px 30px 40px</w:t>
      </w:r>
    </w:p>
    <w:p w:rsidR="00556CD7" w:rsidRDefault="00556CD7" w:rsidP="006D176C">
      <w:pPr>
        <w:rPr>
          <w:u w:val="single"/>
        </w:rPr>
      </w:pPr>
      <w:r w:rsidRPr="00556CD7">
        <w:rPr>
          <w:u w:val="single"/>
        </w:rPr>
        <w:t>Border-radius:10px;</w:t>
      </w:r>
      <w:r w:rsidR="00016C67">
        <w:rPr>
          <w:u w:val="single"/>
        </w:rPr>
        <w:t>(curles the border);</w:t>
      </w:r>
    </w:p>
    <w:p w:rsidR="00556CD7" w:rsidRPr="00556CD7" w:rsidRDefault="00556CD7" w:rsidP="006D176C">
      <w:pPr>
        <w:rPr>
          <w:u w:val="single"/>
        </w:rPr>
      </w:pPr>
      <w:r>
        <w:rPr>
          <w:u w:val="single"/>
        </w:rPr>
        <w:t>Border-radius: 50%; (makes a circle border)</w:t>
      </w:r>
    </w:p>
    <w:p w:rsidR="00796CBF" w:rsidRDefault="00796CBF" w:rsidP="006D176C">
      <w:pPr>
        <w:pBdr>
          <w:bottom w:val="single" w:sz="12" w:space="1" w:color="auto"/>
        </w:pBdr>
      </w:pPr>
      <w:r>
        <w:t>Google Border style to get various styles</w:t>
      </w:r>
    </w:p>
    <w:p w:rsidR="008B3954" w:rsidRDefault="008B3954" w:rsidP="006D176C">
      <w:r>
        <w:t>P{</w:t>
      </w:r>
    </w:p>
    <w:p w:rsidR="008B3954" w:rsidRDefault="008B3954" w:rsidP="008B3954">
      <w:pPr>
        <w:ind w:firstLine="720"/>
      </w:pPr>
      <w:r>
        <w:t>Font-family:fantasy; (changes font of the text)</w:t>
      </w:r>
    </w:p>
    <w:p w:rsidR="00796CBF" w:rsidRDefault="008B3954" w:rsidP="006D176C">
      <w:r>
        <w:tab/>
        <w:t>}</w:t>
      </w:r>
    </w:p>
    <w:p w:rsidR="008B3954" w:rsidRDefault="008B3954" w:rsidP="006D176C">
      <w:r w:rsidRPr="00C54C52">
        <w:rPr>
          <w:u w:val="single"/>
        </w:rPr>
        <w:t>Web safe font</w:t>
      </w:r>
      <w:r>
        <w:t xml:space="preserve"> gives list of fonts that can be used and are supported by various browsers</w:t>
      </w:r>
    </w:p>
    <w:p w:rsidR="00921C3B" w:rsidRDefault="00921C3B" w:rsidP="006D176C">
      <w:r w:rsidRPr="00C54C52">
        <w:rPr>
          <w:u w:val="single"/>
        </w:rPr>
        <w:t>Font-family: 'shadow into light’,cursive;</w:t>
      </w:r>
      <w:r>
        <w:t xml:space="preserve"> (This displays the font shadow into light, but if that font is not available in the user’s browser then ‘cursive’ is automatically used. So, it is a good idea to put all the fonts in the family.</w:t>
      </w:r>
    </w:p>
    <w:p w:rsidR="00921C3B" w:rsidRDefault="00921C3B">
      <w:pPr>
        <w:pBdr>
          <w:bottom w:val="single" w:sz="12" w:space="1" w:color="auto"/>
        </w:pBdr>
        <w:pPrChange w:id="0" w:author="Nisha Dangol" w:date="2016-12-24T19:59:00Z">
          <w:pPr/>
        </w:pPrChange>
      </w:pPr>
      <w:r>
        <w:t xml:space="preserve">Use </w:t>
      </w:r>
      <w:r w:rsidRPr="00C54C52">
        <w:rPr>
          <w:u w:val="single"/>
        </w:rPr>
        <w:t>google fonts</w:t>
      </w:r>
      <w:r>
        <w:t xml:space="preserve"> to copy the external css in the google server which provide different fonts for free.But first we have </w:t>
      </w:r>
      <w:r w:rsidRPr="00C54C52">
        <w:rPr>
          <w:u w:val="single"/>
        </w:rPr>
        <w:t>to copy the link</w:t>
      </w:r>
      <w:r>
        <w:t xml:space="preserve"> of css and paste it somewhere between head tags.</w:t>
      </w:r>
    </w:p>
    <w:p w:rsidR="00C54C52" w:rsidRDefault="00C54C52" w:rsidP="006D176C">
      <w:pPr>
        <w:rPr>
          <w:del w:id="1" w:author="Nisha Dangol" w:date="2016-12-24T19:59:00Z"/>
        </w:rPr>
      </w:pPr>
      <w:del w:id="2" w:author="Nisha Dangol" w:date="2016-12-24T19:59:00Z">
        <w:r>
          <w:delText>_________________________________________________________________________________</w:delText>
        </w:r>
      </w:del>
    </w:p>
    <w:p w:rsidR="00651E2C" w:rsidRDefault="00651E2C" w:rsidP="006D176C">
      <w:pPr>
        <w:rPr>
          <w:ins w:id="3" w:author="Nisha Dangol" w:date="2016-12-24T19:59:00Z"/>
        </w:rPr>
      </w:pPr>
      <w:ins w:id="4" w:author="Nisha Dangol" w:date="2016-12-24T19:59:00Z">
        <w:r>
          <w:t>Font-style:italic;</w:t>
        </w:r>
      </w:ins>
    </w:p>
    <w:p w:rsidR="00651E2C" w:rsidRDefault="00651E2C" w:rsidP="006D176C">
      <w:pPr>
        <w:rPr>
          <w:ins w:id="5" w:author="Nisha Dangol" w:date="2016-12-24T19:59:00Z"/>
        </w:rPr>
      </w:pPr>
      <w:ins w:id="6" w:author="Nisha Dangol" w:date="2016-12-24T19:59:00Z">
        <w:r>
          <w:t>Font-weight:bold;</w:t>
        </w:r>
      </w:ins>
    </w:p>
    <w:p w:rsidR="00B019FB" w:rsidRDefault="00651E2C" w:rsidP="006D176C">
      <w:ins w:id="7" w:author="Nisha Dangol" w:date="2016-12-24T19:59:00Z">
        <w:r>
          <w:t>Text-decoration:underline;</w:t>
        </w:r>
      </w:ins>
    </w:p>
    <w:p w:rsidR="00B019FB" w:rsidRDefault="00B019FB" w:rsidP="006D176C">
      <w:r>
        <w:t>_____________________________________________________________________________________</w:t>
      </w:r>
    </w:p>
    <w:p w:rsidR="00B019FB" w:rsidRDefault="00B019FB" w:rsidP="006D176C">
      <w:r>
        <w:t xml:space="preserve">  </w:t>
      </w:r>
      <w:r>
        <w:tab/>
        <w:t>a{ ---------------------------------|</w:t>
      </w:r>
    </w:p>
    <w:p w:rsidR="00B019FB" w:rsidRDefault="00B019FB" w:rsidP="006D176C">
      <w:r>
        <w:tab/>
        <w:t>Text-decoration:none;</w:t>
      </w:r>
      <w:r>
        <w:tab/>
        <w:t xml:space="preserve">        |----------This shows links without underline.</w:t>
      </w:r>
    </w:p>
    <w:p w:rsidR="00B019FB" w:rsidRDefault="00B019FB" w:rsidP="006D176C">
      <w:r>
        <w:tab/>
        <w:t>}------------------------------------|</w:t>
      </w:r>
      <w:r>
        <w:tab/>
      </w:r>
      <w:r>
        <w:tab/>
      </w:r>
      <w:r>
        <w:tab/>
        <w:t xml:space="preserve">       </w:t>
      </w:r>
      <w:r>
        <w:tab/>
      </w:r>
    </w:p>
    <w:p w:rsidR="00B019FB" w:rsidRDefault="00B019FB" w:rsidP="006D176C">
      <w:r>
        <w:tab/>
        <w:t>a : hover{ --------------------------|</w:t>
      </w:r>
      <w:r>
        <w:tab/>
      </w:r>
      <w:r>
        <w:tab/>
        <w:t xml:space="preserve">        |</w:t>
      </w:r>
    </w:p>
    <w:p w:rsidR="00B019FB" w:rsidRDefault="00B019FB" w:rsidP="006D176C">
      <w:r>
        <w:tab/>
        <w:t>text-decoration:underline;      |--------This underlines links when a mouse is hovered</w:t>
      </w:r>
    </w:p>
    <w:p w:rsidR="00B019FB" w:rsidRDefault="00B019FB" w:rsidP="006D176C">
      <w:r>
        <w:tab/>
      </w:r>
      <w:r>
        <w:tab/>
      </w:r>
      <w:r>
        <w:tab/>
      </w:r>
      <w:r>
        <w:tab/>
        <w:t xml:space="preserve">           |</w:t>
      </w:r>
      <w:r>
        <w:tab/>
      </w:r>
      <w:r>
        <w:tab/>
        <w:t xml:space="preserve">and changes the color to green. </w:t>
      </w:r>
    </w:p>
    <w:p w:rsidR="00401A52" w:rsidRDefault="00B019FB" w:rsidP="006D176C">
      <w:pPr>
        <w:pBdr>
          <w:bottom w:val="single" w:sz="12" w:space="1" w:color="auto"/>
        </w:pBdr>
      </w:pPr>
      <w:r>
        <w:tab/>
        <w:t>color:green;------------------------|</w:t>
      </w:r>
    </w:p>
    <w:p w:rsidR="000117D5" w:rsidRDefault="000117D5" w:rsidP="006D176C">
      <w:pPr>
        <w:pBdr>
          <w:bottom w:val="single" w:sz="12" w:space="1" w:color="auto"/>
        </w:pBdr>
      </w:pPr>
      <w:r>
        <w:t>These are called pseudo classes</w:t>
      </w:r>
    </w:p>
    <w:p w:rsidR="00990A80" w:rsidRDefault="00990A80" w:rsidP="006D176C">
      <w:pPr>
        <w:pBdr>
          <w:bottom w:val="single" w:sz="12" w:space="1" w:color="auto"/>
        </w:pBdr>
      </w:pPr>
      <w:r>
        <w:tab/>
        <w:t>a:visited{</w:t>
      </w:r>
    </w:p>
    <w:p w:rsidR="00990A80" w:rsidRDefault="00990A80" w:rsidP="006D176C">
      <w:pPr>
        <w:pBdr>
          <w:bottom w:val="single" w:sz="12" w:space="1" w:color="auto"/>
        </w:pBdr>
      </w:pPr>
      <w:r>
        <w:tab/>
        <w:t>color:green;</w:t>
      </w:r>
    </w:p>
    <w:p w:rsidR="00990A80" w:rsidRDefault="00990A80" w:rsidP="006D176C">
      <w:pPr>
        <w:pBdr>
          <w:bottom w:val="single" w:sz="12" w:space="1" w:color="auto"/>
        </w:pBdr>
      </w:pPr>
      <w:r>
        <w:lastRenderedPageBreak/>
        <w:tab/>
        <w:t>}</w:t>
      </w:r>
    </w:p>
    <w:p w:rsidR="00401A52" w:rsidRDefault="00401A52" w:rsidP="006D176C">
      <w:pPr>
        <w:pBdr>
          <w:bottom w:val="single" w:sz="12" w:space="1" w:color="auto"/>
        </w:pBdr>
      </w:pPr>
      <w:r>
        <w:tab/>
        <w:t>a:link{</w:t>
      </w:r>
    </w:p>
    <w:p w:rsidR="00401A52" w:rsidRDefault="00401A52" w:rsidP="006D176C">
      <w:pPr>
        <w:pBdr>
          <w:bottom w:val="single" w:sz="12" w:space="1" w:color="auto"/>
        </w:pBdr>
      </w:pPr>
      <w:r>
        <w:tab/>
        <w:t>color:red;</w:t>
      </w:r>
    </w:p>
    <w:p w:rsidR="00401A52" w:rsidRDefault="00401A52" w:rsidP="006D176C">
      <w:pPr>
        <w:pBdr>
          <w:bottom w:val="single" w:sz="12" w:space="1" w:color="auto"/>
        </w:pBdr>
      </w:pPr>
      <w:r>
        <w:tab/>
        <w:t>}</w:t>
      </w:r>
    </w:p>
    <w:p w:rsidR="00401A52" w:rsidRDefault="00401A52" w:rsidP="006D176C">
      <w:pPr>
        <w:pBdr>
          <w:bottom w:val="single" w:sz="12" w:space="1" w:color="auto"/>
        </w:pBdr>
      </w:pPr>
      <w:r>
        <w:tab/>
        <w:t>a : active{</w:t>
      </w:r>
    </w:p>
    <w:p w:rsidR="00401A52" w:rsidRDefault="00401A52" w:rsidP="006D176C">
      <w:pPr>
        <w:pBdr>
          <w:bottom w:val="single" w:sz="12" w:space="1" w:color="auto"/>
        </w:pBdr>
      </w:pPr>
      <w:r>
        <w:tab/>
        <w:t>color:red;</w:t>
      </w:r>
    </w:p>
    <w:p w:rsidR="00401A52" w:rsidRDefault="00401A52" w:rsidP="006D176C">
      <w:pPr>
        <w:pBdr>
          <w:bottom w:val="single" w:sz="12" w:space="1" w:color="auto"/>
        </w:pBdr>
      </w:pPr>
      <w:r>
        <w:tab/>
        <w:t>}</w:t>
      </w:r>
    </w:p>
    <w:p w:rsidR="00AD2950" w:rsidRDefault="00AD2950" w:rsidP="006D176C">
      <w:r>
        <w:t>google css styling to know more about the types of styling.</w:t>
      </w:r>
    </w:p>
    <w:p w:rsidR="00615AD1" w:rsidRDefault="00615AD1" w:rsidP="006D176C">
      <w:r>
        <w:t xml:space="preserve">Google lorem ipsum to copy the text so that you can look what your texts look like after you justify the text. It is standard way in internet I don’t know why. </w:t>
      </w:r>
    </w:p>
    <w:p w:rsidR="00615AD1" w:rsidRDefault="00615AD1" w:rsidP="006D176C">
      <w:r>
        <w:t>Text-align:left;</w:t>
      </w:r>
    </w:p>
    <w:p w:rsidR="00615AD1" w:rsidRDefault="00615AD1" w:rsidP="006D176C">
      <w:r>
        <w:t>Text-align:right;</w:t>
      </w:r>
    </w:p>
    <w:p w:rsidR="00615AD1" w:rsidRDefault="00615AD1" w:rsidP="006D176C">
      <w:r>
        <w:t>Text-align:justify; ( Don’t use this often because it makes weird spaces to match the last spacing).</w:t>
      </w:r>
    </w:p>
    <w:p w:rsidR="0035371E" w:rsidRDefault="00505C1A" w:rsidP="006D176C">
      <w:pPr>
        <w:pBdr>
          <w:top w:val="single" w:sz="12" w:space="1" w:color="auto"/>
          <w:bottom w:val="single" w:sz="12" w:space="1" w:color="auto"/>
        </w:pBdr>
      </w:pPr>
      <w:r>
        <w:t>&lt;a href=</w:t>
      </w:r>
      <w:r w:rsidR="002C7382">
        <w:t>”</w:t>
      </w:r>
      <w:hyperlink r:id="rId8" w:history="1">
        <w:r w:rsidRPr="001A6773">
          <w:rPr>
            <w:rStyle w:val="Hyperlink"/>
          </w:rPr>
          <w:t>http://www.google.com</w:t>
        </w:r>
      </w:hyperlink>
      <w:r>
        <w:t xml:space="preserve"> target=”_blank”&gt;google&lt;/a&gt; ----opens in new tab</w:t>
      </w:r>
    </w:p>
    <w:p w:rsidR="00410512" w:rsidRDefault="0088406C" w:rsidP="006D176C">
      <w:r>
        <w:t>To keep div center aligned: magin:0 auto;</w:t>
      </w:r>
    </w:p>
    <w:p w:rsidR="00E85515" w:rsidRDefault="002E4800" w:rsidP="006D176C">
      <w:r>
        <w:t>&lt;input type=”image” src=”search.png”&gt; -------This creates search icon which can be clicked.</w:t>
      </w:r>
    </w:p>
    <w:p w:rsidR="00410512" w:rsidRDefault="00410512" w:rsidP="006D176C"/>
    <w:p w:rsidR="00410512" w:rsidRDefault="00410512" w:rsidP="006D176C">
      <w:r>
        <w:t>.no border{</w:t>
      </w:r>
    </w:p>
    <w:p w:rsidR="00410512" w:rsidRDefault="00410512" w:rsidP="006D176C">
      <w:r>
        <w:tab/>
        <w:t>Border;none !important;</w:t>
      </w:r>
    </w:p>
    <w:p w:rsidR="00410512" w:rsidRDefault="00410512" w:rsidP="006D176C">
      <w:r>
        <w:tab/>
        <w:t xml:space="preserve">} </w:t>
      </w:r>
    </w:p>
    <w:p w:rsidR="00410512" w:rsidRDefault="00410512" w:rsidP="006D176C">
      <w:pPr>
        <w:pBdr>
          <w:bottom w:val="single" w:sz="12" w:space="1" w:color="auto"/>
        </w:pBdr>
      </w:pPr>
      <w:r>
        <w:t>This emphasizes the importance of having no border. If there are two classes in which one says border and the other says no border, then the one in which ”!important”  is written gets executed.</w:t>
      </w:r>
    </w:p>
    <w:p w:rsidR="00595D46" w:rsidRDefault="00595D46" w:rsidP="006D176C">
      <w:pPr>
        <w:rPr>
          <w:b/>
        </w:rPr>
      </w:pPr>
      <w:r>
        <w:rPr>
          <w:b/>
        </w:rPr>
        <w:t>JAVASCRIPT:</w:t>
      </w:r>
    </w:p>
    <w:p w:rsidR="00595D46" w:rsidRDefault="00595D46" w:rsidP="006D176C">
      <w:r>
        <w:t>Inline javascript:</w:t>
      </w:r>
    </w:p>
    <w:p w:rsidR="00595D46" w:rsidRDefault="00595D46" w:rsidP="006D176C">
      <w:pPr>
        <w:pBdr>
          <w:bottom w:val="single" w:sz="12" w:space="1" w:color="auto"/>
        </w:pBdr>
      </w:pPr>
      <w:r>
        <w:t>&lt;button onclick=”alert(‘Hi Rohan’)”&gt;Click me&lt;/button&gt;----This creates a button with name “click me” which when clicked gives an alert “Hi Rohan”</w:t>
      </w:r>
    </w:p>
    <w:p w:rsidR="007A6A1C" w:rsidRDefault="007A6A1C" w:rsidP="006D176C">
      <w:r>
        <w:t>Internal javascript:</w:t>
      </w:r>
    </w:p>
    <w:p w:rsidR="007A6A1C" w:rsidRDefault="007A6A1C" w:rsidP="006D176C">
      <w:r>
        <w:t>&lt;script type=”text/javascript”&gt;</w:t>
      </w:r>
    </w:p>
    <w:p w:rsidR="007A6A1C" w:rsidRDefault="007A6A1C" w:rsidP="006D176C">
      <w:r>
        <w:tab/>
        <w:t>Alert(“Hi Rohan”);</w:t>
      </w:r>
    </w:p>
    <w:p w:rsidR="007A6A1C" w:rsidRDefault="007A6A1C" w:rsidP="006D176C">
      <w:r>
        <w:lastRenderedPageBreak/>
        <w:t>&lt;/script&gt;</w:t>
      </w:r>
    </w:p>
    <w:p w:rsidR="007A6A1C" w:rsidRDefault="007A6A1C" w:rsidP="006D176C">
      <w:pPr>
        <w:pBdr>
          <w:bottom w:val="single" w:sz="12" w:space="1" w:color="auto"/>
        </w:pBdr>
      </w:pPr>
      <w:r>
        <w:t xml:space="preserve">We can use chrome console to check the error in our javascript by right clicking on the window and then inspect. </w:t>
      </w:r>
    </w:p>
    <w:p w:rsidR="00014C95" w:rsidRDefault="00014C95" w:rsidP="00014C95">
      <w:r>
        <w:t>&lt;p id="text"&gt;Don't click&lt;/p&gt;</w:t>
      </w:r>
    </w:p>
    <w:p w:rsidR="00014C95" w:rsidRDefault="00014C95" w:rsidP="00014C95">
      <w:r>
        <w:t xml:space="preserve">        </w:t>
      </w:r>
    </w:p>
    <w:p w:rsidR="00014C95" w:rsidRDefault="00014C95" w:rsidP="00014C95">
      <w:r>
        <w:t xml:space="preserve">        &lt;script type="text/javascript"&gt;</w:t>
      </w:r>
    </w:p>
    <w:p w:rsidR="00014C95" w:rsidRDefault="00014C95" w:rsidP="00014C95">
      <w:r>
        <w:t xml:space="preserve">        </w:t>
      </w:r>
    </w:p>
    <w:p w:rsidR="00014C95" w:rsidRDefault="00014C95" w:rsidP="00014C95">
      <w:r>
        <w:t xml:space="preserve">            document.getElementById("text").innerHTML="cLICK";</w:t>
      </w:r>
    </w:p>
    <w:p w:rsidR="00014C95" w:rsidRDefault="00014C95" w:rsidP="00014C95">
      <w:r>
        <w:t xml:space="preserve">            </w:t>
      </w:r>
    </w:p>
    <w:p w:rsidR="00014C95" w:rsidRDefault="00014C95" w:rsidP="00014C95">
      <w:r>
        <w:t xml:space="preserve">        &lt;/script&gt;</w:t>
      </w:r>
    </w:p>
    <w:p w:rsidR="00014C95" w:rsidRDefault="00014C95" w:rsidP="00014C95">
      <w:r>
        <w:t xml:space="preserve">        Document: we’re taking element from the document we’re working on.</w:t>
      </w:r>
    </w:p>
    <w:p w:rsidR="00014C95" w:rsidRDefault="00014C95" w:rsidP="00014C95">
      <w:r>
        <w:t xml:space="preserve">       GetElementById(“text”): using the id</w:t>
      </w:r>
    </w:p>
    <w:p w:rsidR="00014C95" w:rsidRDefault="00014C95" w:rsidP="00014C95">
      <w:r>
        <w:t xml:space="preserve">       InnerHTML=”cLIck” : changes the contents between the html tag.</w:t>
      </w:r>
      <w:r>
        <w:tab/>
      </w:r>
    </w:p>
    <w:p w:rsidR="00381795" w:rsidRDefault="00381795" w:rsidP="00014C95">
      <w:pPr>
        <w:pBdr>
          <w:top w:val="single" w:sz="12" w:space="1" w:color="auto"/>
          <w:bottom w:val="single" w:sz="12" w:space="1" w:color="auto"/>
        </w:pBdr>
      </w:pPr>
      <w:r>
        <w:t xml:space="preserve">We can add comment by // or /* </w:t>
      </w:r>
      <w:r w:rsidR="008E4A02">
        <w:t xml:space="preserve">   </w:t>
      </w:r>
      <w:r>
        <w:t>*/</w:t>
      </w:r>
      <w:r w:rsidR="008E4A02">
        <w:t xml:space="preserve"> </w:t>
      </w:r>
    </w:p>
    <w:p w:rsidR="008E4A02" w:rsidRDefault="008E4A02" w:rsidP="008E4A02">
      <w:r>
        <w:t>&lt;p id="text"&gt;Don't click&lt;/p&gt;</w:t>
      </w:r>
    </w:p>
    <w:p w:rsidR="008E4A02" w:rsidRDefault="008E4A02" w:rsidP="008E4A02">
      <w:r>
        <w:t xml:space="preserve">        &lt;button id="change"&gt;click to change&lt;/button&gt;</w:t>
      </w:r>
    </w:p>
    <w:p w:rsidR="008E4A02" w:rsidRDefault="008E4A02" w:rsidP="008E4A02">
      <w:r>
        <w:t xml:space="preserve">        </w:t>
      </w:r>
    </w:p>
    <w:p w:rsidR="008E4A02" w:rsidRDefault="008E4A02" w:rsidP="008E4A02">
      <w:r>
        <w:t xml:space="preserve">        &lt;script type="text/javascript"&gt;</w:t>
      </w:r>
    </w:p>
    <w:p w:rsidR="008E4A02" w:rsidRDefault="008E4A02" w:rsidP="008E4A02">
      <w:r>
        <w:t xml:space="preserve">        </w:t>
      </w:r>
    </w:p>
    <w:p w:rsidR="008E4A02" w:rsidRDefault="008E4A02" w:rsidP="008E4A02">
      <w:r>
        <w:t xml:space="preserve">           document.getElementById("change").onclick=function(){</w:t>
      </w:r>
    </w:p>
    <w:p w:rsidR="008E4A02" w:rsidRDefault="008E4A02" w:rsidP="008E4A02">
      <w:r>
        <w:t xml:space="preserve">               </w:t>
      </w:r>
    </w:p>
    <w:p w:rsidR="008E4A02" w:rsidRDefault="008E4A02" w:rsidP="008E4A02">
      <w:r>
        <w:t xml:space="preserve">               document.getEleme</w:t>
      </w:r>
      <w:r w:rsidR="00393F4D">
        <w:t>ntById("text").innerHTML="What the hell man!</w:t>
      </w:r>
      <w:r>
        <w:t>";</w:t>
      </w:r>
    </w:p>
    <w:p w:rsidR="008E4A02" w:rsidRDefault="008E4A02" w:rsidP="008E4A02">
      <w:r>
        <w:t xml:space="preserve">           }</w:t>
      </w:r>
    </w:p>
    <w:p w:rsidR="008E4A02" w:rsidRDefault="008E4A02" w:rsidP="008E4A02">
      <w:r>
        <w:t xml:space="preserve">            </w:t>
      </w:r>
    </w:p>
    <w:p w:rsidR="008E4A02" w:rsidRDefault="008E4A02" w:rsidP="008E4A02">
      <w:pPr>
        <w:pBdr>
          <w:bottom w:val="single" w:sz="12" w:space="1" w:color="auto"/>
        </w:pBdr>
      </w:pPr>
      <w:r>
        <w:t xml:space="preserve">        &lt;/script&gt;</w:t>
      </w:r>
    </w:p>
    <w:p w:rsidR="00325F16" w:rsidRDefault="00325F16" w:rsidP="00325F16">
      <w:r>
        <w:t>&lt;p id="text"&gt;Don't click&lt;/p&gt;</w:t>
      </w:r>
    </w:p>
    <w:p w:rsidR="00325F16" w:rsidRDefault="00325F16" w:rsidP="00325F16">
      <w:r>
        <w:t xml:space="preserve">        &lt;button id="change"&gt;click to change&lt;/button&gt;</w:t>
      </w:r>
    </w:p>
    <w:p w:rsidR="00325F16" w:rsidRDefault="00325F16" w:rsidP="00325F16">
      <w:r>
        <w:t xml:space="preserve">        &lt;p id="text2"&gt;&lt;/p&gt;</w:t>
      </w:r>
    </w:p>
    <w:p w:rsidR="00325F16" w:rsidRDefault="00325F16" w:rsidP="00325F16">
      <w:r>
        <w:t xml:space="preserve">        &lt;button id="change2"&gt;click&lt;/button&gt;</w:t>
      </w:r>
    </w:p>
    <w:p w:rsidR="00325F16" w:rsidRDefault="00325F16" w:rsidP="00325F16">
      <w:r>
        <w:lastRenderedPageBreak/>
        <w:t xml:space="preserve">        </w:t>
      </w:r>
    </w:p>
    <w:p w:rsidR="00325F16" w:rsidRDefault="00325F16" w:rsidP="00325F16">
      <w:r>
        <w:t xml:space="preserve">        &lt;script type="text/javascript"&gt;</w:t>
      </w:r>
    </w:p>
    <w:p w:rsidR="00325F16" w:rsidRDefault="00325F16" w:rsidP="00325F16">
      <w:r>
        <w:t xml:space="preserve">        </w:t>
      </w:r>
    </w:p>
    <w:p w:rsidR="00325F16" w:rsidRDefault="00325F16" w:rsidP="00325F16">
      <w:r>
        <w:t xml:space="preserve">           document.getElementById("change").onclick=function(){</w:t>
      </w:r>
    </w:p>
    <w:p w:rsidR="00325F16" w:rsidRDefault="00325F16" w:rsidP="00325F16">
      <w:r>
        <w:t xml:space="preserve">               </w:t>
      </w:r>
    </w:p>
    <w:p w:rsidR="00325F16" w:rsidRDefault="00325F16" w:rsidP="00325F16">
      <w:r>
        <w:t xml:space="preserve">               document.getElementById("text").innerHTML="Rohan";</w:t>
      </w:r>
    </w:p>
    <w:p w:rsidR="00325F16" w:rsidRDefault="00325F16" w:rsidP="00325F16">
      <w:r>
        <w:t xml:space="preserve">           }</w:t>
      </w:r>
    </w:p>
    <w:p w:rsidR="00325F16" w:rsidRDefault="00325F16" w:rsidP="00325F16">
      <w:r>
        <w:t xml:space="preserve">           </w:t>
      </w:r>
    </w:p>
    <w:p w:rsidR="00325F16" w:rsidRDefault="00325F16" w:rsidP="00325F16">
      <w:r>
        <w:t xml:space="preserve">           document.getElementById("change2").onclick=function(){</w:t>
      </w:r>
    </w:p>
    <w:p w:rsidR="00325F16" w:rsidRDefault="00325F16" w:rsidP="00325F16">
      <w:r>
        <w:t xml:space="preserve">               </w:t>
      </w:r>
    </w:p>
    <w:p w:rsidR="00325F16" w:rsidRDefault="00325F16" w:rsidP="00325F16">
      <w:r>
        <w:t xml:space="preserve">               document.getElementById("text2").innerHTML="I think "+document.getElementById("text2").innerHTML+"Awesome";</w:t>
      </w:r>
    </w:p>
    <w:p w:rsidR="00325F16" w:rsidRDefault="00325F16" w:rsidP="00325F16">
      <w:r>
        <w:t xml:space="preserve">           }</w:t>
      </w:r>
    </w:p>
    <w:p w:rsidR="00325F16" w:rsidRDefault="00325F16" w:rsidP="00325F16">
      <w:r>
        <w:t xml:space="preserve">            </w:t>
      </w:r>
    </w:p>
    <w:p w:rsidR="00325F16" w:rsidRDefault="00325F16" w:rsidP="00325F16">
      <w:r>
        <w:t xml:space="preserve">        &lt;/script&gt;</w:t>
      </w:r>
    </w:p>
    <w:p w:rsidR="00325F16" w:rsidRDefault="00325F16" w:rsidP="00325F16">
      <w:r>
        <w:t>-_____________________________________________________________________________</w:t>
      </w:r>
    </w:p>
    <w:p w:rsidR="00325F16" w:rsidRDefault="001E1516" w:rsidP="00325F16">
      <w:r>
        <w:t>Document.getElementById(“text”).style.color=”red” or fontSize=”20px” or display=”none”</w:t>
      </w:r>
      <w:r w:rsidR="00C80490">
        <w:t>or display=”block”</w:t>
      </w:r>
    </w:p>
    <w:p w:rsidR="001A2771" w:rsidRDefault="001A2771" w:rsidP="00325F16">
      <w:r>
        <w:t>_______________________________________________________________________________</w:t>
      </w:r>
    </w:p>
    <w:p w:rsidR="001A2771" w:rsidRDefault="001A2771" w:rsidP="001A2771">
      <w:r>
        <w:t>&lt;input type="text" id="input"&gt;</w:t>
      </w:r>
    </w:p>
    <w:p w:rsidR="001A2771" w:rsidRDefault="001A2771" w:rsidP="001A2771">
      <w:r>
        <w:t xml:space="preserve">        </w:t>
      </w:r>
    </w:p>
    <w:p w:rsidR="001A2771" w:rsidRDefault="001A2771" w:rsidP="001A2771">
      <w:r>
        <w:t xml:space="preserve">        &lt;button id="textChanger"&gt;Change the text&lt;/button&gt;</w:t>
      </w:r>
    </w:p>
    <w:p w:rsidR="001A2771" w:rsidRDefault="001A2771" w:rsidP="001A2771">
      <w:r>
        <w:t xml:space="preserve">        </w:t>
      </w:r>
    </w:p>
    <w:p w:rsidR="001A2771" w:rsidRDefault="001A2771" w:rsidP="001A2771">
      <w:r>
        <w:t xml:space="preserve">        &lt;p id="para"&gt;This is some text.&lt;/p&gt;</w:t>
      </w:r>
    </w:p>
    <w:p w:rsidR="001A2771" w:rsidRDefault="001A2771" w:rsidP="001A2771">
      <w:r>
        <w:t xml:space="preserve">        &lt;script&gt;</w:t>
      </w:r>
    </w:p>
    <w:p w:rsidR="001A2771" w:rsidRDefault="001A2771" w:rsidP="001A2771">
      <w:r>
        <w:t xml:space="preserve">            document.getElementById("textChanger").onclick=function(){</w:t>
      </w:r>
    </w:p>
    <w:p w:rsidR="001A2771" w:rsidRDefault="001A2771" w:rsidP="001A2771">
      <w:r>
        <w:t xml:space="preserve">                </w:t>
      </w:r>
    </w:p>
    <w:p w:rsidR="001A2771" w:rsidRDefault="001A2771" w:rsidP="001A2771">
      <w:r>
        <w:t xml:space="preserve">                var textEnter="";</w:t>
      </w:r>
    </w:p>
    <w:p w:rsidR="001A2771" w:rsidRDefault="001A2771" w:rsidP="001A2771">
      <w:r>
        <w:t xml:space="preserve">                textEnter=document.getElementById("input").value;</w:t>
      </w:r>
    </w:p>
    <w:p w:rsidR="001A2771" w:rsidRDefault="001A2771" w:rsidP="001A2771">
      <w:r>
        <w:lastRenderedPageBreak/>
        <w:t xml:space="preserve">                document.getElementById("para").innerHTML=textEnter;</w:t>
      </w:r>
    </w:p>
    <w:p w:rsidR="001A2771" w:rsidRDefault="001A2771" w:rsidP="001A2771">
      <w:r>
        <w:t xml:space="preserve">            }  </w:t>
      </w:r>
    </w:p>
    <w:p w:rsidR="001A2771" w:rsidRDefault="001A2771" w:rsidP="001A2771">
      <w:r>
        <w:t xml:space="preserve">        &lt;/script&gt;</w:t>
      </w:r>
    </w:p>
    <w:p w:rsidR="001A2771" w:rsidRDefault="001A2771" w:rsidP="001A2771">
      <w:pPr>
        <w:pBdr>
          <w:bottom w:val="single" w:sz="12" w:space="1" w:color="auto"/>
        </w:pBdr>
      </w:pPr>
      <w:r>
        <w:t xml:space="preserve">Here, textEnter is a variable which value is empty string. Then we change the value of users input. </w:t>
      </w:r>
    </w:p>
    <w:p w:rsidR="0092184C" w:rsidRDefault="0092184C" w:rsidP="0092184C">
      <w:r>
        <w:t xml:space="preserve">       </w:t>
      </w:r>
    </w:p>
    <w:p w:rsidR="0092184C" w:rsidRDefault="0092184C" w:rsidP="0092184C">
      <w:r>
        <w:t xml:space="preserve">        &lt;script type="text/javascript"&gt;</w:t>
      </w:r>
    </w:p>
    <w:p w:rsidR="0092184C" w:rsidRDefault="0092184C" w:rsidP="0092184C">
      <w:r>
        <w:t xml:space="preserve">        </w:t>
      </w:r>
    </w:p>
    <w:p w:rsidR="0092184C" w:rsidRDefault="0092184C" w:rsidP="0092184C">
      <w:r>
        <w:t xml:space="preserve">            var myArray= new Array();</w:t>
      </w:r>
    </w:p>
    <w:p w:rsidR="0092184C" w:rsidRDefault="0092184C" w:rsidP="0092184C">
      <w:r>
        <w:t xml:space="preserve">            myArray[0]="pizza";</w:t>
      </w:r>
    </w:p>
    <w:p w:rsidR="0092184C" w:rsidRDefault="0092184C" w:rsidP="0092184C">
      <w:r>
        <w:t xml:space="preserve">            myArray[1]="chocolate";</w:t>
      </w:r>
    </w:p>
    <w:p w:rsidR="0092184C" w:rsidRDefault="0092184C" w:rsidP="0092184C">
      <w:r>
        <w:t xml:space="preserve">            console.log(myArray);</w:t>
      </w:r>
    </w:p>
    <w:p w:rsidR="0092184C" w:rsidRDefault="0092184C" w:rsidP="0092184C">
      <w:r>
        <w:t xml:space="preserve">            </w:t>
      </w:r>
    </w:p>
    <w:p w:rsidR="0092184C" w:rsidRDefault="0092184C" w:rsidP="0092184C">
      <w:r>
        <w:t xml:space="preserve">            var tweets=["Good morning","I love coffee"]</w:t>
      </w:r>
    </w:p>
    <w:p w:rsidR="0092184C" w:rsidRDefault="0092184C" w:rsidP="0092184C">
      <w:r>
        <w:t xml:space="preserve">            console.log(tweets);</w:t>
      </w:r>
    </w:p>
    <w:p w:rsidR="0092184C" w:rsidRDefault="0092184C" w:rsidP="0092184C">
      <w:r>
        <w:t xml:space="preserve">            alert (tweets[1]);</w:t>
      </w:r>
    </w:p>
    <w:p w:rsidR="006B7131" w:rsidRDefault="006B7131" w:rsidP="0092184C">
      <w:r>
        <w:t xml:space="preserve">           </w:t>
      </w:r>
      <w:r w:rsidRPr="006B7131">
        <w:t>tweets.push("Back to work")</w:t>
      </w:r>
    </w:p>
    <w:p w:rsidR="00237B48" w:rsidRDefault="00237B48" w:rsidP="0092184C">
      <w:r>
        <w:t xml:space="preserve">          </w:t>
      </w:r>
      <w:r w:rsidRPr="00237B48">
        <w:t>tweets.splice(1,1);</w:t>
      </w:r>
    </w:p>
    <w:p w:rsidR="00283475" w:rsidRDefault="00283475" w:rsidP="0092184C">
      <w:r>
        <w:t xml:space="preserve">          </w:t>
      </w:r>
      <w:r w:rsidRPr="00283475">
        <w:t xml:space="preserve">tweets.splice(1,0,"cornflakes")    </w:t>
      </w:r>
    </w:p>
    <w:p w:rsidR="0092184C" w:rsidRDefault="0092184C" w:rsidP="0092184C">
      <w:r>
        <w:t xml:space="preserve">        &lt;/script&gt;</w:t>
      </w:r>
    </w:p>
    <w:p w:rsidR="0092184C" w:rsidRDefault="0092184C" w:rsidP="0092184C">
      <w:r>
        <w:t xml:space="preserve">Array is used to store many values in one variable. Above are two ways to create an array. Console.log(myArray) shows the names and values of the variable myArray in console when we inspect. </w:t>
      </w:r>
      <w:r w:rsidR="00FC3901">
        <w:t>We can also use console.log(myArray.length) to just show how many values are stored.</w:t>
      </w:r>
    </w:p>
    <w:p w:rsidR="0092184C" w:rsidRDefault="0092184C" w:rsidP="0092184C">
      <w:r>
        <w:t xml:space="preserve">Alert(tweets[1[) pops us a box which says I love coffee. </w:t>
      </w:r>
    </w:p>
    <w:p w:rsidR="006B7131" w:rsidRDefault="006B7131" w:rsidP="0092184C">
      <w:r>
        <w:t>Tweets.push(“back to work”) adds the value at the end of the array.</w:t>
      </w:r>
    </w:p>
    <w:p w:rsidR="00237B48" w:rsidRDefault="00237B48" w:rsidP="0092184C">
      <w:r w:rsidRPr="00237B48">
        <w:t>tweets.splice(1,1);</w:t>
      </w:r>
      <w:r>
        <w:t xml:space="preserve"> deletes the tweets starting from array 1(I love coffee) to just 1 item. </w:t>
      </w:r>
    </w:p>
    <w:p w:rsidR="00FC3901" w:rsidRDefault="00237B48" w:rsidP="0092184C">
      <w:r>
        <w:t>tweets.splice(1,2)</w:t>
      </w:r>
      <w:r w:rsidRPr="00237B48">
        <w:t>;</w:t>
      </w:r>
      <w:r>
        <w:t xml:space="preserve"> deletes the tweets starting from array 1(I love coffee) to 2 items(back to work);</w:t>
      </w:r>
    </w:p>
    <w:p w:rsidR="00283475" w:rsidRDefault="00283475" w:rsidP="0092184C">
      <w:r w:rsidRPr="00283475">
        <w:t>twe</w:t>
      </w:r>
      <w:r>
        <w:t>ets.splice(1,0,"cornflakes")   : 1 = add at number one. 0= delete no item. “cornflakes”=added item</w:t>
      </w:r>
    </w:p>
    <w:p w:rsidR="00AD5478" w:rsidRDefault="00AD5478" w:rsidP="0092184C">
      <w:pPr>
        <w:pBdr>
          <w:bottom w:val="single" w:sz="12" w:space="1" w:color="auto"/>
        </w:pBdr>
      </w:pPr>
      <w:r>
        <w:t>tweets.splice(1,1,”cornflakes”): replaces the I love coffee.</w:t>
      </w:r>
    </w:p>
    <w:p w:rsidR="00095C8F" w:rsidRDefault="00441206" w:rsidP="0092184C">
      <w:pPr>
        <w:rPr>
          <w:b/>
        </w:rPr>
      </w:pPr>
      <w:r>
        <w:rPr>
          <w:b/>
        </w:rPr>
        <w:t>IF ELSE FUNCTION:</w:t>
      </w:r>
    </w:p>
    <w:p w:rsidR="00441206" w:rsidRDefault="00441206" w:rsidP="00441206">
      <w:r>
        <w:lastRenderedPageBreak/>
        <w:t>&lt;script type="text/javascript"&gt;</w:t>
      </w:r>
    </w:p>
    <w:p w:rsidR="00441206" w:rsidRDefault="00441206" w:rsidP="00441206">
      <w:r>
        <w:t xml:space="preserve">        </w:t>
      </w:r>
    </w:p>
    <w:p w:rsidR="00441206" w:rsidRDefault="00441206" w:rsidP="00441206">
      <w:r>
        <w:t xml:space="preserve">            document.getElementById("press").onclick=function(){</w:t>
      </w:r>
    </w:p>
    <w:p w:rsidR="00441206" w:rsidRDefault="00441206" w:rsidP="00441206">
      <w:r>
        <w:t xml:space="preserve">           </w:t>
      </w:r>
    </w:p>
    <w:p w:rsidR="00441206" w:rsidRDefault="00441206" w:rsidP="00441206">
      <w:r>
        <w:t xml:space="preserve">                var word="Rohan";    </w:t>
      </w:r>
    </w:p>
    <w:p w:rsidR="00441206" w:rsidRDefault="00441206" w:rsidP="00441206">
      <w:r>
        <w:t xml:space="preserve">        </w:t>
      </w:r>
    </w:p>
    <w:p w:rsidR="00441206" w:rsidRDefault="00441206" w:rsidP="00441206">
      <w:r>
        <w:t xml:space="preserve">                var userChoice= "";</w:t>
      </w:r>
    </w:p>
    <w:p w:rsidR="00441206" w:rsidRDefault="00441206" w:rsidP="00441206">
      <w:r>
        <w:t xml:space="preserve">                userChoice=document.getElementById("userInput").value;</w:t>
      </w:r>
    </w:p>
    <w:p w:rsidR="00441206" w:rsidRDefault="00441206" w:rsidP="00441206">
      <w:r>
        <w:t xml:space="preserve">            </w:t>
      </w:r>
    </w:p>
    <w:p w:rsidR="00441206" w:rsidRDefault="00441206" w:rsidP="00441206">
      <w:r>
        <w:t xml:space="preserve">                if (userChoice==word){</w:t>
      </w:r>
    </w:p>
    <w:p w:rsidR="00441206" w:rsidRDefault="00441206" w:rsidP="00441206">
      <w:r>
        <w:t xml:space="preserve">                    </w:t>
      </w:r>
    </w:p>
    <w:p w:rsidR="00441206" w:rsidRDefault="00441206" w:rsidP="00441206">
      <w:r>
        <w:t xml:space="preserve">                    alert("You can go");</w:t>
      </w:r>
    </w:p>
    <w:p w:rsidR="00441206" w:rsidRDefault="00441206" w:rsidP="00441206">
      <w:r>
        <w:t xml:space="preserve">                    </w:t>
      </w:r>
    </w:p>
    <w:p w:rsidR="00441206" w:rsidRDefault="00441206" w:rsidP="00441206">
      <w:r>
        <w:t xml:space="preserve">                }else{</w:t>
      </w:r>
    </w:p>
    <w:p w:rsidR="00441206" w:rsidRDefault="00441206" w:rsidP="00441206">
      <w:r>
        <w:t xml:space="preserve">                    </w:t>
      </w:r>
    </w:p>
    <w:p w:rsidR="00441206" w:rsidRDefault="00441206" w:rsidP="00441206">
      <w:r>
        <w:t xml:space="preserve">                    alert("What is the magic word?");</w:t>
      </w:r>
    </w:p>
    <w:p w:rsidR="00441206" w:rsidRDefault="00441206" w:rsidP="00441206">
      <w:r>
        <w:t xml:space="preserve">                    </w:t>
      </w:r>
    </w:p>
    <w:p w:rsidR="00441206" w:rsidRDefault="00441206" w:rsidP="00441206">
      <w:r>
        <w:t xml:space="preserve">                }</w:t>
      </w:r>
    </w:p>
    <w:p w:rsidR="00441206" w:rsidRDefault="00441206" w:rsidP="00441206">
      <w:r>
        <w:t xml:space="preserve">                </w:t>
      </w:r>
    </w:p>
    <w:p w:rsidR="00441206" w:rsidRDefault="00441206" w:rsidP="00441206">
      <w:r>
        <w:t xml:space="preserve">                </w:t>
      </w:r>
    </w:p>
    <w:p w:rsidR="00441206" w:rsidRDefault="00441206" w:rsidP="00441206">
      <w:r>
        <w:t xml:space="preserve">                }</w:t>
      </w:r>
    </w:p>
    <w:p w:rsidR="00530292" w:rsidRDefault="00530292" w:rsidP="00441206">
      <w:pPr>
        <w:pBdr>
          <w:bottom w:val="single" w:sz="12" w:space="1" w:color="auto"/>
        </w:pBdr>
        <w:rPr>
          <w:b/>
          <w:i/>
        </w:rPr>
      </w:pPr>
      <w:r w:rsidRPr="00530292">
        <w:rPr>
          <w:b/>
          <w:i/>
        </w:rPr>
        <w:t>Variable should be declared insice a function not outside.</w:t>
      </w:r>
    </w:p>
    <w:p w:rsidR="00530292" w:rsidRDefault="00C33648" w:rsidP="00441206">
      <w:r w:rsidRPr="00C33648">
        <w:t>var randomNumber=Math.floor(Math.random()*11);</w:t>
      </w:r>
    </w:p>
    <w:p w:rsidR="00C33648" w:rsidRDefault="00C33648" w:rsidP="00441206"/>
    <w:p w:rsidR="00C33648" w:rsidRDefault="00C33648" w:rsidP="00441206">
      <w:r>
        <w:t xml:space="preserve">math.floor() gives whole number. </w:t>
      </w:r>
    </w:p>
    <w:p w:rsidR="00C33648" w:rsidRDefault="00C33648" w:rsidP="00441206">
      <w:pPr>
        <w:pBdr>
          <w:bottom w:val="single" w:sz="12" w:space="1" w:color="auto"/>
        </w:pBdr>
      </w:pPr>
      <w:r>
        <w:t>Math.random() gives random number between 0 and 1. And when we multiply by 11, we get random number between 0 and 11.</w:t>
      </w:r>
    </w:p>
    <w:p w:rsidR="006A1AC2" w:rsidRDefault="006A1AC2" w:rsidP="006A1AC2">
      <w:r>
        <w:t>for(i=0; i&lt;5; i++){</w:t>
      </w:r>
    </w:p>
    <w:p w:rsidR="006A1AC2" w:rsidRDefault="006A1AC2" w:rsidP="006A1AC2">
      <w:r>
        <w:t xml:space="preserve">                </w:t>
      </w:r>
    </w:p>
    <w:p w:rsidR="006A1AC2" w:rsidRDefault="006A1AC2" w:rsidP="006A1AC2">
      <w:r>
        <w:lastRenderedPageBreak/>
        <w:t xml:space="preserve">                alert(i);</w:t>
      </w:r>
    </w:p>
    <w:p w:rsidR="006A1AC2" w:rsidRDefault="006A1AC2" w:rsidP="006A1AC2">
      <w:r>
        <w:t xml:space="preserve">            }</w:t>
      </w:r>
    </w:p>
    <w:p w:rsidR="006A1AC2" w:rsidRDefault="006A1AC2" w:rsidP="006A1AC2">
      <w:pPr>
        <w:pBdr>
          <w:bottom w:val="single" w:sz="12" w:space="1" w:color="auto"/>
        </w:pBdr>
      </w:pPr>
      <w:r>
        <w:t>Here, initital value of i is 0(i = 0). Its value will be increased by 1(i++ or i+1) until the value of i is 4(i&lt;5).</w:t>
      </w:r>
    </w:p>
    <w:p w:rsidR="00040201" w:rsidRDefault="00040201" w:rsidP="00040201">
      <w:r>
        <w:t>for(i=5; i&gt;0; i--){</w:t>
      </w:r>
    </w:p>
    <w:p w:rsidR="00040201" w:rsidRDefault="00040201" w:rsidP="00040201">
      <w:r>
        <w:t xml:space="preserve">                </w:t>
      </w:r>
    </w:p>
    <w:p w:rsidR="00040201" w:rsidRDefault="00040201" w:rsidP="00040201">
      <w:r>
        <w:t xml:space="preserve">                alert(i);</w:t>
      </w:r>
    </w:p>
    <w:p w:rsidR="00040201" w:rsidRDefault="00040201" w:rsidP="00040201">
      <w:r>
        <w:t xml:space="preserve">            }</w:t>
      </w:r>
    </w:p>
    <w:p w:rsidR="00040201" w:rsidRDefault="00040201" w:rsidP="00040201">
      <w:pPr>
        <w:pBdr>
          <w:bottom w:val="single" w:sz="12" w:space="1" w:color="auto"/>
        </w:pBdr>
      </w:pPr>
      <w:r>
        <w:t xml:space="preserve">            </w:t>
      </w:r>
    </w:p>
    <w:p w:rsidR="0054403A" w:rsidRDefault="0054403A" w:rsidP="0054403A">
      <w:r>
        <w:t>var tweets=["Good morning","I love coffee","night night"];</w:t>
      </w:r>
    </w:p>
    <w:p w:rsidR="0054403A" w:rsidRDefault="0054403A" w:rsidP="0054403A">
      <w:r>
        <w:t xml:space="preserve">            console.log(tweets);</w:t>
      </w:r>
    </w:p>
    <w:p w:rsidR="0054403A" w:rsidRDefault="0054403A" w:rsidP="0054403A">
      <w:r>
        <w:t xml:space="preserve">            </w:t>
      </w:r>
    </w:p>
    <w:p w:rsidR="0054403A" w:rsidRDefault="0054403A" w:rsidP="0054403A">
      <w:r>
        <w:t xml:space="preserve">            for(var i=0;i&lt;3;i++){</w:t>
      </w:r>
    </w:p>
    <w:p w:rsidR="0054403A" w:rsidRDefault="0054403A" w:rsidP="0054403A">
      <w:r>
        <w:t xml:space="preserve">                </w:t>
      </w:r>
    </w:p>
    <w:p w:rsidR="0054403A" w:rsidRDefault="0054403A" w:rsidP="0054403A">
      <w:r>
        <w:t xml:space="preserve">                alert(tweets[i])</w:t>
      </w:r>
    </w:p>
    <w:p w:rsidR="002B00B8" w:rsidRDefault="0054403A" w:rsidP="0054403A">
      <w:r>
        <w:t xml:space="preserve">            }</w:t>
      </w:r>
    </w:p>
    <w:p w:rsidR="002B00B8" w:rsidRDefault="002B00B8" w:rsidP="0054403A">
      <w:pPr>
        <w:pBdr>
          <w:bottom w:val="single" w:sz="12" w:space="1" w:color="auto"/>
        </w:pBdr>
      </w:pPr>
      <w:r>
        <w:t>We can use tweets.length instead of i&lt;3 because we don’t know how many tweets there will be but tweets.length will count as many tweets as there are.</w:t>
      </w:r>
    </w:p>
    <w:p w:rsidR="005A37ED" w:rsidRDefault="005A37ED" w:rsidP="005A37ED">
      <w:r>
        <w:t>&lt;div id="tweetDiv"&gt;&lt;/div&gt;</w:t>
      </w:r>
    </w:p>
    <w:p w:rsidR="005A37ED" w:rsidRDefault="005A37ED" w:rsidP="005A37ED">
      <w:r>
        <w:t xml:space="preserve">        </w:t>
      </w:r>
    </w:p>
    <w:p w:rsidR="005A37ED" w:rsidRDefault="005A37ED" w:rsidP="005A37ED">
      <w:r>
        <w:t xml:space="preserve">        &lt;script type="text/javascript"&gt;</w:t>
      </w:r>
    </w:p>
    <w:p w:rsidR="005A37ED" w:rsidRDefault="005A37ED" w:rsidP="005A37ED">
      <w:r>
        <w:t xml:space="preserve">            </w:t>
      </w:r>
    </w:p>
    <w:p w:rsidR="005A37ED" w:rsidRDefault="005A37ED" w:rsidP="005A37ED">
      <w:r>
        <w:t xml:space="preserve">            var tweets=["Good morning","I love coffee","night night"];</w:t>
      </w:r>
    </w:p>
    <w:p w:rsidR="005A37ED" w:rsidRDefault="005A37ED" w:rsidP="005A37ED">
      <w:r>
        <w:t xml:space="preserve">            </w:t>
      </w:r>
    </w:p>
    <w:p w:rsidR="005A37ED" w:rsidRDefault="005A37ED" w:rsidP="005A37ED">
      <w:r>
        <w:t xml:space="preserve">            var tweetString="";</w:t>
      </w:r>
    </w:p>
    <w:p w:rsidR="005A37ED" w:rsidRDefault="005A37ED" w:rsidP="005A37ED">
      <w:r>
        <w:t xml:space="preserve">            </w:t>
      </w:r>
    </w:p>
    <w:p w:rsidR="005A37ED" w:rsidRDefault="005A37ED" w:rsidP="005A37ED">
      <w:r>
        <w:t xml:space="preserve">            for(var i=0;i&lt;tweets.length;i++){</w:t>
      </w:r>
    </w:p>
    <w:p w:rsidR="005A37ED" w:rsidRDefault="005A37ED" w:rsidP="005A37ED">
      <w:r>
        <w:t xml:space="preserve">                </w:t>
      </w:r>
    </w:p>
    <w:p w:rsidR="005A37ED" w:rsidRDefault="005A37ED" w:rsidP="005A37ED">
      <w:r>
        <w:t xml:space="preserve">                tweetString=tweetString+tweets[i]+"&lt;br&gt;";</w:t>
      </w:r>
    </w:p>
    <w:p w:rsidR="005A37ED" w:rsidRDefault="005A37ED" w:rsidP="005A37ED">
      <w:r>
        <w:t xml:space="preserve">                </w:t>
      </w:r>
    </w:p>
    <w:p w:rsidR="005A37ED" w:rsidRDefault="005A37ED" w:rsidP="005A37ED">
      <w:r>
        <w:lastRenderedPageBreak/>
        <w:t xml:space="preserve">                 document.getElementById("tweetDiv").innerHTML=tweetString;</w:t>
      </w:r>
    </w:p>
    <w:p w:rsidR="005A37ED" w:rsidRDefault="005A37ED" w:rsidP="005A37ED">
      <w:r>
        <w:t xml:space="preserve">            }</w:t>
      </w:r>
    </w:p>
    <w:p w:rsidR="005A37ED" w:rsidRDefault="005A37ED" w:rsidP="005A37ED">
      <w:r>
        <w:t xml:space="preserve">Tags can be used inside javascript by adding </w:t>
      </w:r>
      <w:r w:rsidR="00A64B01">
        <w:t>putting them inside “</w:t>
      </w:r>
      <w:r w:rsidR="009A360A">
        <w:t>tags</w:t>
      </w:r>
      <w:r w:rsidR="00A64B01">
        <w:t>”</w:t>
      </w:r>
      <w:r w:rsidR="007363BD">
        <w:t>.</w:t>
      </w:r>
    </w:p>
    <w:p w:rsidR="005A37ED" w:rsidRDefault="00BA7C95" w:rsidP="005A37ED">
      <w:r>
        <w:t xml:space="preserve"> ______________________________________________________________________________</w:t>
      </w:r>
    </w:p>
    <w:p w:rsidR="00BA7C95" w:rsidRDefault="00BA7C95" w:rsidP="005A37ED">
      <w:pPr>
        <w:rPr>
          <w:b/>
        </w:rPr>
      </w:pPr>
      <w:r>
        <w:rPr>
          <w:b/>
        </w:rPr>
        <w:t>WHILE LOOP:</w:t>
      </w:r>
    </w:p>
    <w:p w:rsidR="00BA7C95" w:rsidRDefault="00BA7C95" w:rsidP="005A37ED">
      <w:r>
        <w:t>Var i=0;</w:t>
      </w:r>
    </w:p>
    <w:p w:rsidR="00BA7C95" w:rsidRDefault="00BA7C95" w:rsidP="005A37ED">
      <w:r>
        <w:t xml:space="preserve">While </w:t>
      </w:r>
      <w:r w:rsidR="0091303C">
        <w:t>(</w:t>
      </w:r>
      <w:r>
        <w:t>i&lt;tweets.length){</w:t>
      </w:r>
    </w:p>
    <w:p w:rsidR="00BA7C95" w:rsidRDefault="00BA7C95" w:rsidP="005A37ED">
      <w:r>
        <w:t>TweetString+=tweets[i]+”&lt;br&gt;”;</w:t>
      </w:r>
    </w:p>
    <w:p w:rsidR="00BA7C95" w:rsidRDefault="00BA7C95" w:rsidP="005A37ED">
      <w:r>
        <w:t>I++;</w:t>
      </w:r>
    </w:p>
    <w:p w:rsidR="00BA7C95" w:rsidRDefault="00BA7C95" w:rsidP="005A37ED">
      <w:pPr>
        <w:pBdr>
          <w:bottom w:val="single" w:sz="12" w:space="1" w:color="auto"/>
        </w:pBdr>
      </w:pPr>
      <w:r>
        <w:t>}</w:t>
      </w:r>
    </w:p>
    <w:p w:rsidR="002444EA" w:rsidRPr="00BA7C95" w:rsidRDefault="002444EA" w:rsidP="005A37ED"/>
    <w:p w:rsidR="00530292" w:rsidRPr="00530292" w:rsidRDefault="00530292" w:rsidP="00441206"/>
    <w:p w:rsidR="00530292" w:rsidRDefault="001B0FEB" w:rsidP="00441206">
      <w:pPr>
        <w:rPr>
          <w:b/>
        </w:rPr>
      </w:pPr>
      <w:r>
        <w:rPr>
          <w:b/>
        </w:rPr>
        <w:t>FUNCTION:</w:t>
      </w:r>
    </w:p>
    <w:p w:rsidR="001B0FEB" w:rsidRDefault="001B0FEB" w:rsidP="00441206">
      <w:r>
        <w:t>Function alertme(){</w:t>
      </w:r>
    </w:p>
    <w:p w:rsidR="001B0FEB" w:rsidRDefault="001B0FEB" w:rsidP="00441206">
      <w:r>
        <w:tab/>
        <w:t>alert(“Hi Rohan”);</w:t>
      </w:r>
    </w:p>
    <w:p w:rsidR="001B0FEB" w:rsidRDefault="001B0FEB" w:rsidP="00441206">
      <w:r>
        <w:t>}</w:t>
      </w:r>
    </w:p>
    <w:p w:rsidR="001B0FEB" w:rsidRDefault="001B0FEB" w:rsidP="00441206">
      <w:r>
        <w:t>alertme()</w:t>
      </w:r>
    </w:p>
    <w:p w:rsidR="00C165E9" w:rsidRDefault="001B0FEB" w:rsidP="00441206">
      <w:r>
        <w:t xml:space="preserve">This alerts whenever alertme() is called in the program. </w:t>
      </w:r>
    </w:p>
    <w:p w:rsidR="00C165E9" w:rsidRDefault="003E1B45" w:rsidP="00441206">
      <w:r>
        <w:t>------------------------------------------------------------------------------------------------</w:t>
      </w:r>
    </w:p>
    <w:p w:rsidR="00C165E9" w:rsidRDefault="00C165E9" w:rsidP="00441206">
      <w:r>
        <w:t>Function average(a,b){</w:t>
      </w:r>
    </w:p>
    <w:p w:rsidR="00C165E9" w:rsidRDefault="00C165E9" w:rsidP="00441206">
      <w:r>
        <w:tab/>
        <w:t>Return((a+b)/2);</w:t>
      </w:r>
    </w:p>
    <w:p w:rsidR="00C165E9" w:rsidRDefault="00C165E9" w:rsidP="00441206">
      <w:r>
        <w:t>}</w:t>
      </w:r>
    </w:p>
    <w:p w:rsidR="00C165E9" w:rsidRDefault="00C165E9" w:rsidP="00441206">
      <w:r>
        <w:t>Var x=2;</w:t>
      </w:r>
    </w:p>
    <w:p w:rsidR="00C165E9" w:rsidRDefault="00C165E9" w:rsidP="00441206">
      <w:r>
        <w:t>Var y=3;</w:t>
      </w:r>
    </w:p>
    <w:p w:rsidR="00C165E9" w:rsidRDefault="00C165E9" w:rsidP="00441206">
      <w:pPr>
        <w:pBdr>
          <w:bottom w:val="single" w:sz="12" w:space="1" w:color="auto"/>
        </w:pBdr>
      </w:pPr>
      <w:r>
        <w:t xml:space="preserve">alert(average(x,y)); </w:t>
      </w:r>
    </w:p>
    <w:p w:rsidR="00933FAE" w:rsidRDefault="00933FAE" w:rsidP="00441206">
      <w:r w:rsidRPr="00933FAE">
        <w:t>var start=new Date().getTime();</w:t>
      </w:r>
    </w:p>
    <w:p w:rsidR="003170C9" w:rsidRDefault="003170C9" w:rsidP="003170C9">
      <w:r>
        <w:tab/>
        <w:t>//some function</w:t>
      </w:r>
    </w:p>
    <w:p w:rsidR="003170C9" w:rsidRDefault="003170C9" w:rsidP="003170C9">
      <w:r>
        <w:t>var end</w:t>
      </w:r>
      <w:r w:rsidRPr="00933FAE">
        <w:t>=new Date().getTime();</w:t>
      </w:r>
    </w:p>
    <w:p w:rsidR="00933FAE" w:rsidRDefault="003170C9" w:rsidP="00441206">
      <w:pPr>
        <w:pBdr>
          <w:bottom w:val="single" w:sz="12" w:space="1" w:color="auto"/>
        </w:pBdr>
      </w:pPr>
      <w:r>
        <w:lastRenderedPageBreak/>
        <w:t xml:space="preserve">Subtract end-start  to get </w:t>
      </w:r>
      <w:r w:rsidR="00933FAE">
        <w:t>time</w:t>
      </w:r>
      <w:r>
        <w:t xml:space="preserve"> spent</w:t>
      </w:r>
      <w:r w:rsidR="00933FAE">
        <w:t>.</w:t>
      </w:r>
      <w:r>
        <w:t xml:space="preserve"> </w:t>
      </w:r>
    </w:p>
    <w:p w:rsidR="007E6C2D" w:rsidRDefault="007E6C2D" w:rsidP="00441206">
      <w:r>
        <w:t>Variables defined outside the function can be used inside another function but the vairables used inside the function cannot be used outside the function.</w:t>
      </w:r>
    </w:p>
    <w:p w:rsidR="00644D2F" w:rsidRDefault="00644D2F" w:rsidP="00441206">
      <w:r>
        <w:t>_______________________________________________________________________________-</w:t>
      </w:r>
    </w:p>
    <w:p w:rsidR="00644D2F" w:rsidRDefault="008F74FD" w:rsidP="00441206">
      <w:r>
        <w:t>Document.getElementById(“square”).style.top=`</w:t>
      </w:r>
      <w:r w:rsidR="00965033">
        <w:t>”</w:t>
      </w:r>
      <w:r>
        <w:t>100px</w:t>
      </w:r>
      <w:r w:rsidR="00965033">
        <w:t>”</w:t>
      </w:r>
      <w:r>
        <w:t>;</w:t>
      </w:r>
    </w:p>
    <w:p w:rsidR="008F74FD" w:rsidRDefault="008F74FD" w:rsidP="00441206"/>
    <w:p w:rsidR="008F74FD" w:rsidRPr="001B0FEB" w:rsidRDefault="008F74FD" w:rsidP="008F74FD">
      <w:r>
        <w:t>Document.getElementById(“square”).style.left=`</w:t>
      </w:r>
      <w:r w:rsidR="00965033">
        <w:t>”</w:t>
      </w:r>
      <w:r>
        <w:t>100px</w:t>
      </w:r>
      <w:r w:rsidR="00965033">
        <w:t>”</w:t>
      </w:r>
      <w:r>
        <w:t>;</w:t>
      </w:r>
    </w:p>
    <w:p w:rsidR="008F74FD" w:rsidRDefault="008F74FD" w:rsidP="00441206"/>
    <w:p w:rsidR="00E65F3B" w:rsidRDefault="00E65F3B" w:rsidP="00441206">
      <w:r>
        <w:tab/>
      </w:r>
      <w:r>
        <w:tab/>
        <w:t>Or,</w:t>
      </w:r>
    </w:p>
    <w:p w:rsidR="00E65F3B" w:rsidRDefault="00E65F3B" w:rsidP="00441206"/>
    <w:p w:rsidR="00E65F3B" w:rsidRDefault="00E65F3B" w:rsidP="00441206">
      <w:r>
        <w:t>Top = Math.random()*400</w:t>
      </w:r>
    </w:p>
    <w:p w:rsidR="00E65F3B" w:rsidRDefault="00E65F3B" w:rsidP="00E65F3B">
      <w:r>
        <w:t>Document.getElementById(“square”).style.top=`top+”px”</w:t>
      </w:r>
    </w:p>
    <w:p w:rsidR="00AD3D6A" w:rsidRDefault="00AD3D6A" w:rsidP="00E65F3B">
      <w:r>
        <w:t>We can apply the same method to the left positioning as well.</w:t>
      </w:r>
      <w:r w:rsidR="00FB5DC4">
        <w:t xml:space="preserve"> Also width and height.</w:t>
      </w:r>
    </w:p>
    <w:p w:rsidR="00AD3D6A" w:rsidRPr="001B0FEB" w:rsidRDefault="00AD3D6A" w:rsidP="00E65F3B">
      <w:pPr>
        <w:pBdr>
          <w:bottom w:val="single" w:sz="12" w:space="1" w:color="auto"/>
        </w:pBdr>
      </w:pPr>
      <w:r>
        <w:t>These can be used to position the object.</w:t>
      </w:r>
    </w:p>
    <w:p w:rsidR="005812DA" w:rsidRPr="005812DA" w:rsidRDefault="005812DA" w:rsidP="005812DA">
      <w:pPr>
        <w:rPr>
          <w:b/>
        </w:rPr>
      </w:pPr>
      <w:r w:rsidRPr="005812DA">
        <w:rPr>
          <w:b/>
        </w:rPr>
        <w:t>&lt;!doctype html&gt;</w:t>
      </w:r>
    </w:p>
    <w:p w:rsidR="005812DA" w:rsidRPr="005812DA" w:rsidRDefault="005812DA" w:rsidP="005812DA">
      <w:pPr>
        <w:rPr>
          <w:b/>
        </w:rPr>
      </w:pPr>
    </w:p>
    <w:p w:rsidR="005812DA" w:rsidRPr="005812DA" w:rsidRDefault="005812DA" w:rsidP="005812DA">
      <w:pPr>
        <w:rPr>
          <w:b/>
        </w:rPr>
      </w:pPr>
      <w:r w:rsidRPr="005812DA">
        <w:rPr>
          <w:b/>
        </w:rPr>
        <w:t>&lt;html&gt;</w:t>
      </w:r>
    </w:p>
    <w:p w:rsidR="005812DA" w:rsidRPr="005812DA" w:rsidRDefault="005812DA" w:rsidP="005812DA">
      <w:pPr>
        <w:rPr>
          <w:b/>
        </w:rPr>
      </w:pPr>
    </w:p>
    <w:p w:rsidR="005812DA" w:rsidRPr="005812DA" w:rsidRDefault="005812DA" w:rsidP="005812DA">
      <w:pPr>
        <w:rPr>
          <w:b/>
        </w:rPr>
      </w:pPr>
      <w:r w:rsidRPr="005812DA">
        <w:rPr>
          <w:b/>
        </w:rPr>
        <w:t xml:space="preserve">    &lt;head&gt;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&lt;title&gt;FunWithJavascript&lt;/title&gt;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&lt;style type="text/css"&gt;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#shapes{</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border:1px black solid;</w:t>
      </w:r>
    </w:p>
    <w:p w:rsidR="005812DA" w:rsidRPr="005812DA" w:rsidRDefault="005812DA" w:rsidP="005812DA">
      <w:pPr>
        <w:rPr>
          <w:b/>
        </w:rPr>
      </w:pPr>
      <w:r w:rsidRPr="005812DA">
        <w:rPr>
          <w:b/>
        </w:rPr>
        <w:t xml:space="preserve">                width:200px;</w:t>
      </w:r>
    </w:p>
    <w:p w:rsidR="005812DA" w:rsidRPr="005812DA" w:rsidRDefault="005812DA" w:rsidP="005812DA">
      <w:pPr>
        <w:rPr>
          <w:b/>
        </w:rPr>
      </w:pPr>
      <w:r w:rsidRPr="005812DA">
        <w:rPr>
          <w:b/>
        </w:rPr>
        <w:t xml:space="preserve">                height:200px;</w:t>
      </w:r>
    </w:p>
    <w:p w:rsidR="005812DA" w:rsidRPr="005812DA" w:rsidRDefault="005812DA" w:rsidP="005812DA">
      <w:pPr>
        <w:rPr>
          <w:b/>
        </w:rPr>
      </w:pPr>
      <w:r w:rsidRPr="005812DA">
        <w:rPr>
          <w:b/>
        </w:rPr>
        <w:lastRenderedPageBreak/>
        <w:t xml:space="preserve">                background-color:bisque;</w:t>
      </w:r>
    </w:p>
    <w:p w:rsidR="005812DA" w:rsidRPr="005812DA" w:rsidRDefault="005812DA" w:rsidP="005812DA">
      <w:pPr>
        <w:rPr>
          <w:b/>
        </w:rPr>
      </w:pPr>
      <w:r w:rsidRPr="005812DA">
        <w:rPr>
          <w:b/>
        </w:rPr>
        <w:t xml:space="preserve">                display:none;</w:t>
      </w:r>
    </w:p>
    <w:p w:rsidR="005812DA" w:rsidRPr="005812DA" w:rsidRDefault="005812DA" w:rsidP="005812DA">
      <w:pPr>
        <w:rPr>
          <w:b/>
        </w:rPr>
      </w:pPr>
      <w:r w:rsidRPr="005812DA">
        <w:rPr>
          <w:b/>
        </w:rPr>
        <w:t xml:space="preserve">                position:relative;</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#time{</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border:1px black solid;</w:t>
      </w:r>
    </w:p>
    <w:p w:rsidR="005812DA" w:rsidRPr="005812DA" w:rsidRDefault="005812DA" w:rsidP="005812DA">
      <w:pPr>
        <w:rPr>
          <w:b/>
        </w:rPr>
      </w:pPr>
      <w:r w:rsidRPr="005812DA">
        <w:rPr>
          <w:b/>
        </w:rPr>
        <w:t xml:space="preserve">                width:70px;</w:t>
      </w:r>
    </w:p>
    <w:p w:rsidR="005812DA" w:rsidRPr="005812DA" w:rsidRDefault="005812DA" w:rsidP="005812DA">
      <w:pPr>
        <w:rPr>
          <w:b/>
        </w:rPr>
      </w:pPr>
      <w:r w:rsidRPr="005812DA">
        <w:rPr>
          <w:b/>
        </w:rPr>
        <w:t xml:space="preserve">                height:20px;</w:t>
      </w:r>
    </w:p>
    <w:p w:rsidR="005812DA" w:rsidRPr="005812DA" w:rsidRDefault="005812DA" w:rsidP="005812DA">
      <w:pPr>
        <w:rPr>
          <w:b/>
        </w:rPr>
      </w:pPr>
      <w:r w:rsidRPr="005812DA">
        <w:rPr>
          <w:b/>
        </w:rPr>
        <w:t xml:space="preserve">                position:relative;</w:t>
      </w:r>
    </w:p>
    <w:p w:rsidR="005812DA" w:rsidRPr="005812DA" w:rsidRDefault="005812DA" w:rsidP="005812DA">
      <w:pPr>
        <w:rPr>
          <w:b/>
        </w:rPr>
      </w:pPr>
      <w:r w:rsidRPr="005812DA">
        <w:rPr>
          <w:b/>
        </w:rPr>
        <w:t xml:space="preserve">                top:-35px;</w:t>
      </w:r>
    </w:p>
    <w:p w:rsidR="005812DA" w:rsidRPr="005812DA" w:rsidRDefault="005812DA" w:rsidP="005812DA">
      <w:pPr>
        <w:rPr>
          <w:b/>
        </w:rPr>
      </w:pPr>
      <w:r w:rsidRPr="005812DA">
        <w:rPr>
          <w:b/>
        </w:rPr>
        <w:t xml:space="preserve">                left:70px;</w:t>
      </w:r>
    </w:p>
    <w:p w:rsidR="005812DA" w:rsidRPr="005812DA" w:rsidRDefault="005812DA" w:rsidP="005812DA">
      <w:pPr>
        <w:rPr>
          <w:b/>
        </w:rPr>
      </w:pPr>
      <w:r w:rsidRPr="005812DA">
        <w:rPr>
          <w:b/>
        </w:rPr>
        <w:t xml:space="preserve">                text-align:center;</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#bestTime{</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position:relative;</w:t>
      </w:r>
    </w:p>
    <w:p w:rsidR="005812DA" w:rsidRPr="005812DA" w:rsidRDefault="005812DA" w:rsidP="005812DA">
      <w:pPr>
        <w:rPr>
          <w:b/>
        </w:rPr>
      </w:pPr>
      <w:r w:rsidRPr="005812DA">
        <w:rPr>
          <w:b/>
        </w:rPr>
        <w:t xml:space="preserve">                top:-70px;</w:t>
      </w:r>
    </w:p>
    <w:p w:rsidR="005812DA" w:rsidRPr="005812DA" w:rsidRDefault="005812DA" w:rsidP="005812DA">
      <w:pPr>
        <w:rPr>
          <w:b/>
        </w:rPr>
      </w:pPr>
      <w:r w:rsidRPr="005812DA">
        <w:rPr>
          <w:b/>
        </w:rPr>
        <w:t xml:space="preserve">                left:200px;</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#best{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border:1px black solid;</w:t>
      </w:r>
    </w:p>
    <w:p w:rsidR="005812DA" w:rsidRPr="005812DA" w:rsidRDefault="005812DA" w:rsidP="005812DA">
      <w:pPr>
        <w:rPr>
          <w:b/>
        </w:rPr>
      </w:pPr>
      <w:r w:rsidRPr="005812DA">
        <w:rPr>
          <w:b/>
        </w:rPr>
        <w:t xml:space="preserve">                width:70px;</w:t>
      </w:r>
    </w:p>
    <w:p w:rsidR="005812DA" w:rsidRPr="005812DA" w:rsidRDefault="005812DA" w:rsidP="005812DA">
      <w:pPr>
        <w:rPr>
          <w:b/>
        </w:rPr>
      </w:pPr>
      <w:r w:rsidRPr="005812DA">
        <w:rPr>
          <w:b/>
        </w:rPr>
        <w:t xml:space="preserve">                height:20px;</w:t>
      </w:r>
    </w:p>
    <w:p w:rsidR="005812DA" w:rsidRPr="005812DA" w:rsidRDefault="005812DA" w:rsidP="005812DA">
      <w:pPr>
        <w:rPr>
          <w:b/>
        </w:rPr>
      </w:pPr>
      <w:r w:rsidRPr="005812DA">
        <w:rPr>
          <w:b/>
        </w:rPr>
        <w:lastRenderedPageBreak/>
        <w:t xml:space="preserve">                position:relative;</w:t>
      </w:r>
    </w:p>
    <w:p w:rsidR="005812DA" w:rsidRPr="005812DA" w:rsidRDefault="005812DA" w:rsidP="005812DA">
      <w:pPr>
        <w:rPr>
          <w:b/>
        </w:rPr>
      </w:pPr>
      <w:r w:rsidRPr="005812DA">
        <w:rPr>
          <w:b/>
        </w:rPr>
        <w:t xml:space="preserve">                top:-105px;</w:t>
      </w:r>
    </w:p>
    <w:p w:rsidR="005812DA" w:rsidRPr="005812DA" w:rsidRDefault="005812DA" w:rsidP="005812DA">
      <w:pPr>
        <w:rPr>
          <w:b/>
        </w:rPr>
      </w:pPr>
      <w:r w:rsidRPr="005812DA">
        <w:rPr>
          <w:b/>
        </w:rPr>
        <w:t xml:space="preserve">                left:270px;</w:t>
      </w:r>
    </w:p>
    <w:p w:rsidR="005812DA" w:rsidRPr="005812DA" w:rsidRDefault="005812DA" w:rsidP="005812DA">
      <w:pPr>
        <w:rPr>
          <w:b/>
        </w:rPr>
      </w:pPr>
      <w:r w:rsidRPr="005812DA">
        <w:rPr>
          <w:b/>
        </w:rPr>
        <w:t xml:space="preserve">                text-align:center;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&lt;/style&gt;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&lt;/head&gt;</w:t>
      </w:r>
    </w:p>
    <w:p w:rsidR="005812DA" w:rsidRPr="005812DA" w:rsidRDefault="005812DA" w:rsidP="005812DA">
      <w:pPr>
        <w:rPr>
          <w:b/>
        </w:rPr>
      </w:pPr>
    </w:p>
    <w:p w:rsidR="005812DA" w:rsidRPr="005812DA" w:rsidRDefault="005812DA" w:rsidP="005812DA">
      <w:pPr>
        <w:rPr>
          <w:b/>
        </w:rPr>
      </w:pPr>
      <w:r w:rsidRPr="005812DA">
        <w:rPr>
          <w:b/>
        </w:rPr>
        <w:t xml:space="preserve">    &lt;body&gt;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&lt;h1&gt;Click as fast you can.&lt;/h1&gt;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&lt;p&gt;Your time:&lt;/p&gt;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&lt;div id="time"&gt;&lt;/div&gt;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&lt;p id="bestTime"&gt;Best time: &lt;/p&gt;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&lt;div id="best"&gt;&lt;/div&gt;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&lt;div id="shapes"&gt;&lt;/div&gt;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&lt;script type="text/javascript"&gt;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var startTime = new Date().getTime();</w:t>
      </w:r>
    </w:p>
    <w:p w:rsidR="005812DA" w:rsidRPr="005812DA" w:rsidRDefault="005812DA" w:rsidP="005812DA">
      <w:pPr>
        <w:rPr>
          <w:b/>
        </w:rPr>
      </w:pPr>
      <w:r w:rsidRPr="005812DA">
        <w:rPr>
          <w:b/>
        </w:rPr>
        <w:t xml:space="preserve">            var bestTime=0;</w:t>
      </w:r>
    </w:p>
    <w:p w:rsidR="005812DA" w:rsidRPr="005812DA" w:rsidRDefault="005812DA" w:rsidP="005812DA">
      <w:pPr>
        <w:rPr>
          <w:b/>
        </w:rPr>
      </w:pPr>
      <w:r w:rsidRPr="005812DA">
        <w:rPr>
          <w:b/>
        </w:rPr>
        <w:lastRenderedPageBreak/>
        <w:t xml:space="preserve">            </w:t>
      </w:r>
    </w:p>
    <w:p w:rsidR="005812DA" w:rsidRPr="005812DA" w:rsidRDefault="005812DA" w:rsidP="005812DA">
      <w:pPr>
        <w:rPr>
          <w:b/>
        </w:rPr>
      </w:pPr>
      <w:r w:rsidRPr="005812DA">
        <w:rPr>
          <w:b/>
        </w:rPr>
        <w:t xml:space="preserve">            function colors(){</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var letters = "ABCDEF0123456789".split("");</w:t>
      </w:r>
    </w:p>
    <w:p w:rsidR="005812DA" w:rsidRPr="005812DA" w:rsidRDefault="005812DA" w:rsidP="005812DA">
      <w:pPr>
        <w:rPr>
          <w:b/>
        </w:rPr>
      </w:pPr>
      <w:r w:rsidRPr="005812DA">
        <w:rPr>
          <w:b/>
        </w:rPr>
        <w:t xml:space="preserve">                var color = "#";</w:t>
      </w:r>
    </w:p>
    <w:p w:rsidR="005812DA" w:rsidRPr="005812DA" w:rsidRDefault="005812DA" w:rsidP="005812DA">
      <w:pPr>
        <w:rPr>
          <w:b/>
        </w:rPr>
      </w:pPr>
      <w:r w:rsidRPr="005812DA">
        <w:rPr>
          <w:b/>
        </w:rPr>
        <w:t xml:space="preserve">                var i = 0;</w:t>
      </w:r>
    </w:p>
    <w:p w:rsidR="005812DA" w:rsidRPr="005812DA" w:rsidRDefault="005812DA" w:rsidP="005812DA">
      <w:pPr>
        <w:rPr>
          <w:b/>
        </w:rPr>
      </w:pPr>
      <w:r w:rsidRPr="005812DA">
        <w:rPr>
          <w:b/>
        </w:rPr>
        <w:t xml:space="preserve">                while (i&lt;6){</w:t>
      </w:r>
    </w:p>
    <w:p w:rsidR="005812DA" w:rsidRPr="005812DA" w:rsidRDefault="005812DA" w:rsidP="005812DA">
      <w:pPr>
        <w:rPr>
          <w:b/>
        </w:rPr>
      </w:pPr>
      <w:r w:rsidRPr="005812DA">
        <w:rPr>
          <w:b/>
        </w:rPr>
        <w:t xml:space="preserve">                    color+=letters[Math.floor(Math.random()*16)];</w:t>
      </w:r>
    </w:p>
    <w:p w:rsidR="005812DA" w:rsidRPr="005812DA" w:rsidRDefault="005812DA" w:rsidP="005812DA">
      <w:pPr>
        <w:rPr>
          <w:b/>
        </w:rPr>
      </w:pPr>
      <w:r w:rsidRPr="005812DA">
        <w:rPr>
          <w:b/>
        </w:rPr>
        <w:t xml:space="preserve">                    i+=1;</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return (color);</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function showShapes(){</w:t>
      </w:r>
    </w:p>
    <w:p w:rsidR="005812DA" w:rsidRPr="005812DA" w:rsidRDefault="005812DA" w:rsidP="005812DA">
      <w:pPr>
        <w:rPr>
          <w:b/>
        </w:rPr>
      </w:pPr>
      <w:r w:rsidRPr="005812DA">
        <w:rPr>
          <w:b/>
        </w:rPr>
        <w:t xml:space="preserve">                document.getElementById("shapes").style.display="block";</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document.getElementById("shapes").style.top=Math.random()*400+"px";</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document.getElementById("shapes").style.left=Math.random()*1000+"px";</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document.getElementById("shapes").style.backgroundColor=colors();</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if(Math.random()&gt;0.5){</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document.getElementById("shapes").style.borderRadius="50%";</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}else{</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document.getElementById("shapes").style.borderRadius="0%";</w:t>
      </w:r>
    </w:p>
    <w:p w:rsidR="005812DA" w:rsidRPr="005812DA" w:rsidRDefault="005812DA" w:rsidP="005812DA">
      <w:pPr>
        <w:rPr>
          <w:b/>
        </w:rPr>
      </w:pPr>
      <w:r w:rsidRPr="005812DA">
        <w:rPr>
          <w:b/>
        </w:rPr>
        <w:lastRenderedPageBreak/>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startTime = new Date().getTime();</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function makeShapeAppear(){</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setTimeout(showShapes,Math.random()*2000);</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makeShapeAppear();</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document.getElementById("shapes").onclick=function(){</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var endTime = new Date().getTime();</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var totalTime = (endTime-startTime)/1000;</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var yourTime = totalTime;</w:t>
      </w:r>
    </w:p>
    <w:p w:rsidR="00C76971" w:rsidRDefault="00C76971" w:rsidP="005812DA">
      <w:pPr>
        <w:rPr>
          <w:b/>
        </w:rPr>
      </w:pPr>
      <w:r>
        <w:rPr>
          <w:b/>
        </w:rPr>
        <w:t xml:space="preserve">                </w:t>
      </w:r>
    </w:p>
    <w:p w:rsidR="005812DA" w:rsidRPr="005812DA" w:rsidRDefault="005812DA" w:rsidP="005812DA">
      <w:pPr>
        <w:rPr>
          <w:b/>
        </w:rPr>
      </w:pPr>
      <w:r w:rsidRPr="005812DA">
        <w:rPr>
          <w:b/>
        </w:rPr>
        <w:t xml:space="preserve">                document.getElementById("shapes").style.display="none";</w:t>
      </w:r>
    </w:p>
    <w:p w:rsidR="005812DA" w:rsidRPr="005812DA" w:rsidRDefault="005812DA" w:rsidP="005812DA">
      <w:pPr>
        <w:rPr>
          <w:b/>
        </w:rPr>
      </w:pPr>
      <w:r w:rsidRPr="005812DA">
        <w:rPr>
          <w:b/>
        </w:rPr>
        <w:t xml:space="preserve">                document.getElementById("time").innerHTML=yourTime+" sec"</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makeShapeAppear();</w:t>
      </w:r>
    </w:p>
    <w:p w:rsidR="005812DA" w:rsidRPr="005812DA" w:rsidRDefault="005812DA" w:rsidP="005812DA">
      <w:pPr>
        <w:rPr>
          <w:b/>
        </w:rPr>
      </w:pPr>
      <w:r w:rsidRPr="005812DA">
        <w:rPr>
          <w:b/>
        </w:rPr>
        <w:lastRenderedPageBreak/>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&lt;/script&gt;</w:t>
      </w:r>
    </w:p>
    <w:p w:rsidR="005812DA" w:rsidRPr="005812DA" w:rsidRDefault="005812DA" w:rsidP="005812DA">
      <w:pPr>
        <w:rPr>
          <w:b/>
        </w:rPr>
      </w:pPr>
      <w:r w:rsidRPr="005812DA">
        <w:rPr>
          <w:b/>
        </w:rPr>
        <w:t xml:space="preserve">        </w:t>
      </w:r>
    </w:p>
    <w:p w:rsidR="005812DA" w:rsidRPr="005812DA" w:rsidRDefault="005812DA" w:rsidP="005812DA">
      <w:pPr>
        <w:rPr>
          <w:b/>
        </w:rPr>
      </w:pPr>
      <w:r w:rsidRPr="005812DA">
        <w:rPr>
          <w:b/>
        </w:rPr>
        <w:t xml:space="preserve">    &lt;/body&gt;</w:t>
      </w:r>
    </w:p>
    <w:p w:rsidR="005812DA" w:rsidRPr="005812DA" w:rsidRDefault="005812DA" w:rsidP="005812DA">
      <w:pPr>
        <w:rPr>
          <w:b/>
        </w:rPr>
      </w:pPr>
    </w:p>
    <w:p w:rsidR="00F95C9B" w:rsidRDefault="005812DA" w:rsidP="005812DA">
      <w:pPr>
        <w:pBdr>
          <w:bottom w:val="single" w:sz="12" w:space="1" w:color="auto"/>
        </w:pBdr>
        <w:rPr>
          <w:b/>
        </w:rPr>
      </w:pPr>
      <w:r w:rsidRPr="005812DA">
        <w:rPr>
          <w:b/>
        </w:rPr>
        <w:t>&lt;/html&gt;</w:t>
      </w:r>
    </w:p>
    <w:p w:rsidR="00171E23" w:rsidRDefault="00171E23" w:rsidP="005812DA">
      <w:r w:rsidRPr="00171E23">
        <w:t>&lt;script type="text/javascript" src="javascript.js"&gt;&lt;/script&gt;</w:t>
      </w:r>
    </w:p>
    <w:p w:rsidR="00171E23" w:rsidRDefault="00171E23" w:rsidP="005812DA">
      <w:pPr>
        <w:pBdr>
          <w:bottom w:val="single" w:sz="12" w:space="1" w:color="auto"/>
        </w:pBdr>
      </w:pPr>
      <w:r>
        <w:t>This can be used to link external javascript. We should put it at the end of body section because it will load faster.</w:t>
      </w:r>
    </w:p>
    <w:p w:rsidR="00FB2DED" w:rsidRDefault="005F42B4" w:rsidP="005812DA">
      <w:pPr>
        <w:rPr>
          <w:b/>
        </w:rPr>
      </w:pPr>
      <w:r w:rsidRPr="005F42B4">
        <w:rPr>
          <w:b/>
        </w:rPr>
        <w:t>JQUERY</w:t>
      </w:r>
      <w:r>
        <w:rPr>
          <w:b/>
        </w:rPr>
        <w:t>:</w:t>
      </w:r>
    </w:p>
    <w:p w:rsidR="00133C6C" w:rsidRDefault="00133C6C" w:rsidP="005812DA">
      <w:pPr>
        <w:rPr>
          <w:b/>
        </w:rPr>
      </w:pPr>
      <w:r>
        <w:rPr>
          <w:b/>
        </w:rPr>
        <w:t>It is a javascript framework i.e, it sits in top of javascript and its main purpose is to make codes simpler.</w:t>
      </w:r>
      <w:r w:rsidR="0099688B">
        <w:rPr>
          <w:b/>
        </w:rPr>
        <w:t xml:space="preserve"> Jqueryui.com gives example of drag, drop, pull, etc plugin.</w:t>
      </w:r>
    </w:p>
    <w:p w:rsidR="00916469" w:rsidRDefault="005F42B4" w:rsidP="005812DA">
      <w:r>
        <w:t xml:space="preserve">Google ‘embed JQuery’ and copy the link and paste in head. </w:t>
      </w:r>
    </w:p>
    <w:p w:rsidR="00505687" w:rsidRDefault="00505687" w:rsidP="005812DA">
      <w:r w:rsidRPr="00505687">
        <w:t>&lt;script type="text/javascript" src="jquery-3.1.1.min.js"&gt;&lt;/script&gt;</w:t>
      </w:r>
    </w:p>
    <w:p w:rsidR="005F42B4" w:rsidRDefault="00916469" w:rsidP="005812DA">
      <w:r>
        <w:t>if( typeof jQuery=="undefined")-------here, typeof is used to determine if the variable ‘jQuery’ exists.</w:t>
      </w:r>
      <w:r w:rsidR="005F42B4">
        <w:t xml:space="preserve"> </w:t>
      </w:r>
    </w:p>
    <w:p w:rsidR="00264E53" w:rsidRDefault="00264E53" w:rsidP="00264E53">
      <w:r>
        <w:t>if(typeof jQuery=="undefined"){</w:t>
      </w:r>
    </w:p>
    <w:p w:rsidR="00264E53" w:rsidRDefault="00264E53" w:rsidP="00264E53">
      <w:r>
        <w:t xml:space="preserve">                </w:t>
      </w:r>
    </w:p>
    <w:p w:rsidR="00264E53" w:rsidRDefault="00264E53" w:rsidP="00264E53">
      <w:r>
        <w:t xml:space="preserve">                alert("undefined");</w:t>
      </w:r>
    </w:p>
    <w:p w:rsidR="00264E53" w:rsidRDefault="00264E53" w:rsidP="00264E53">
      <w:r>
        <w:t xml:space="preserve">                </w:t>
      </w:r>
    </w:p>
    <w:p w:rsidR="00264E53" w:rsidRDefault="00264E53" w:rsidP="00264E53">
      <w:r>
        <w:t xml:space="preserve">            }else{</w:t>
      </w:r>
    </w:p>
    <w:p w:rsidR="00264E53" w:rsidRDefault="00264E53" w:rsidP="00264E53">
      <w:r>
        <w:t xml:space="preserve">                </w:t>
      </w:r>
    </w:p>
    <w:p w:rsidR="00264E53" w:rsidRDefault="00264E53" w:rsidP="00264E53">
      <w:r>
        <w:t xml:space="preserve">                alert("You are good")</w:t>
      </w:r>
    </w:p>
    <w:p w:rsidR="00264E53" w:rsidRDefault="00264E53" w:rsidP="00264E53">
      <w:r>
        <w:t xml:space="preserve">                </w:t>
      </w:r>
    </w:p>
    <w:p w:rsidR="00264E53" w:rsidRDefault="00264E53" w:rsidP="00264E53">
      <w:r>
        <w:t xml:space="preserve">            }</w:t>
      </w:r>
    </w:p>
    <w:p w:rsidR="00C97A6E" w:rsidRDefault="00C97A6E" w:rsidP="005812DA">
      <w:pPr>
        <w:pBdr>
          <w:bottom w:val="single" w:sz="12" w:space="1" w:color="auto"/>
        </w:pBdr>
      </w:pPr>
      <w:r>
        <w:t>JQuery starts with ‘$</w:t>
      </w:r>
      <w:r w:rsidR="00F23A1C">
        <w:t>(“#circle).click(function(){})</w:t>
      </w:r>
      <w:r w:rsidR="00244005">
        <w:t>’</w:t>
      </w:r>
    </w:p>
    <w:p w:rsidR="00217DB6" w:rsidRDefault="00217DB6" w:rsidP="00217DB6"/>
    <w:p w:rsidR="00217DB6" w:rsidRDefault="00217DB6" w:rsidP="00217DB6">
      <w:r>
        <w:t xml:space="preserve">            $("#circle").click(function(){</w:t>
      </w:r>
    </w:p>
    <w:p w:rsidR="00217DB6" w:rsidRDefault="00217DB6" w:rsidP="00217DB6">
      <w:r>
        <w:lastRenderedPageBreak/>
        <w:t xml:space="preserve">                </w:t>
      </w:r>
    </w:p>
    <w:p w:rsidR="00217DB6" w:rsidRDefault="00217DB6" w:rsidP="00217DB6">
      <w:pPr>
        <w:pBdr>
          <w:bottom w:val="single" w:sz="12" w:space="1" w:color="auto"/>
        </w:pBdr>
      </w:pPr>
      <w:r>
        <w:t xml:space="preserve">                $("p").html("Changed")</w:t>
      </w:r>
    </w:p>
    <w:p w:rsidR="00092E14" w:rsidRDefault="005C5E37" w:rsidP="00217DB6">
      <w:r>
        <w:t>This changes the element of p into ‘changed’ when circle is clicked.</w:t>
      </w:r>
    </w:p>
    <w:p w:rsidR="00092E14" w:rsidRPr="00092E14" w:rsidRDefault="00092E14" w:rsidP="00217DB6">
      <w:pPr>
        <w:rPr>
          <w:b/>
        </w:rPr>
      </w:pPr>
      <w:r>
        <w:t xml:space="preserve">We can also write </w:t>
      </w:r>
      <w:r>
        <w:rPr>
          <w:b/>
        </w:rPr>
        <w:t>$(“#circle”).hover(function(){})</w:t>
      </w:r>
    </w:p>
    <w:p w:rsidR="005C5E37" w:rsidRDefault="0011458D" w:rsidP="00217DB6">
      <w:pPr>
        <w:pBdr>
          <w:top w:val="single" w:sz="12" w:space="1" w:color="auto"/>
          <w:bottom w:val="single" w:sz="12" w:space="1" w:color="auto"/>
        </w:pBdr>
      </w:pPr>
      <w:r w:rsidRPr="0011458D">
        <w:t>$("iframe").attr("src","http://www.ecowebhosting.co.uk")</w:t>
      </w:r>
      <w:r>
        <w:t>----this is used to first select iframe and then change the source.</w:t>
      </w:r>
    </w:p>
    <w:p w:rsidR="009C786D" w:rsidRDefault="0047277B" w:rsidP="00217DB6">
      <w:r>
        <w:t>alert($("body").css("width")</w:t>
      </w:r>
      <w:r w:rsidR="009C786D" w:rsidRPr="009C786D">
        <w:t>)</w:t>
      </w:r>
      <w:r>
        <w:t>---we can get the width of the page.</w:t>
      </w:r>
    </w:p>
    <w:p w:rsidR="000A5F4F" w:rsidRDefault="0047277B" w:rsidP="00217DB6">
      <w:pPr>
        <w:pBdr>
          <w:bottom w:val="single" w:sz="12" w:space="1" w:color="auto"/>
        </w:pBdr>
      </w:pPr>
      <w:r>
        <w:t>alert(</w:t>
      </w:r>
      <w:r w:rsidRPr="0047277B">
        <w:t>$("body").css("width"</w:t>
      </w:r>
      <w:r>
        <w:t>,”400px”)</w:t>
      </w:r>
      <w:r w:rsidRPr="0047277B">
        <w:t>)</w:t>
      </w:r>
      <w:r>
        <w:t>----we can change the width of the body. Similarly we can change the other css attributes</w:t>
      </w:r>
    </w:p>
    <w:p w:rsidR="0047277B" w:rsidRDefault="000A5F4F" w:rsidP="000A5F4F">
      <w:pPr>
        <w:tabs>
          <w:tab w:val="left" w:pos="1440"/>
        </w:tabs>
      </w:pPr>
      <w:r>
        <w:tab/>
      </w:r>
    </w:p>
    <w:p w:rsidR="000A5F4F" w:rsidRDefault="000A5F4F" w:rsidP="000A5F4F">
      <w:pPr>
        <w:tabs>
          <w:tab w:val="left" w:pos="1440"/>
        </w:tabs>
      </w:pPr>
    </w:p>
    <w:p w:rsidR="000A5F4F" w:rsidRDefault="000A5F4F" w:rsidP="000A5F4F">
      <w:pPr>
        <w:tabs>
          <w:tab w:val="left" w:pos="1440"/>
        </w:tabs>
      </w:pPr>
    </w:p>
    <w:p w:rsidR="000A5F4F" w:rsidRDefault="000A5F4F" w:rsidP="000A5F4F">
      <w:pPr>
        <w:tabs>
          <w:tab w:val="left" w:pos="1440"/>
        </w:tabs>
      </w:pPr>
    </w:p>
    <w:p w:rsidR="000A5F4F" w:rsidRDefault="000A5F4F" w:rsidP="000A5F4F"/>
    <w:p w:rsidR="000A5F4F" w:rsidRDefault="000A5F4F" w:rsidP="000A5F4F">
      <w:pPr>
        <w:pBdr>
          <w:bottom w:val="single" w:sz="12" w:space="1" w:color="auto"/>
        </w:pBdr>
      </w:pPr>
      <w:r>
        <w:t>We can select every div by just writing $(“div”)</w:t>
      </w:r>
    </w:p>
    <w:p w:rsidR="000A5F4F" w:rsidRDefault="000A5F4F" w:rsidP="000A5F4F">
      <w:pPr>
        <w:pBdr>
          <w:bottom w:val="single" w:sz="12" w:space="1" w:color="auto"/>
        </w:pBdr>
      </w:pPr>
      <w:r>
        <w:t xml:space="preserve">  $("div").click(function(){</w:t>
      </w:r>
    </w:p>
    <w:p w:rsidR="000A5F4F" w:rsidRDefault="000A5F4F" w:rsidP="000A5F4F">
      <w:pPr>
        <w:pBdr>
          <w:bottom w:val="single" w:sz="12" w:space="1" w:color="auto"/>
        </w:pBdr>
      </w:pPr>
      <w:r>
        <w:t xml:space="preserve">                </w:t>
      </w:r>
    </w:p>
    <w:p w:rsidR="000A5F4F" w:rsidRDefault="000A5F4F" w:rsidP="000A5F4F">
      <w:pPr>
        <w:pBdr>
          <w:bottom w:val="single" w:sz="12" w:space="1" w:color="auto"/>
        </w:pBdr>
      </w:pPr>
      <w:r>
        <w:t xml:space="preserve">                $(this).css("display","none")</w:t>
      </w:r>
    </w:p>
    <w:p w:rsidR="000A5F4F" w:rsidRDefault="000A5F4F" w:rsidP="000A5F4F">
      <w:pPr>
        <w:pBdr>
          <w:bottom w:val="single" w:sz="12" w:space="1" w:color="auto"/>
        </w:pBdr>
      </w:pPr>
      <w:r>
        <w:t>‘this’ is used to make image disappear which are clicked.</w:t>
      </w:r>
      <w:r w:rsidR="00786DAC">
        <w:t xml:space="preserve"> It can be used in javascript</w:t>
      </w:r>
    </w:p>
    <w:p w:rsidR="000A5F4F" w:rsidRDefault="000A5F4F" w:rsidP="000A5F4F">
      <w:pPr>
        <w:pBdr>
          <w:bottom w:val="single" w:sz="12" w:space="1" w:color="auto"/>
        </w:pBdr>
      </w:pPr>
    </w:p>
    <w:p w:rsidR="000A5F4F" w:rsidRPr="005F42B4" w:rsidRDefault="000A5F4F" w:rsidP="000A5F4F"/>
    <w:p w:rsidR="00305411" w:rsidRDefault="00305411" w:rsidP="00305411">
      <w:pPr>
        <w:tabs>
          <w:tab w:val="left" w:pos="1440"/>
        </w:tabs>
      </w:pPr>
      <w:r>
        <w:t>if($(this).attr("id")=="circle"){</w:t>
      </w:r>
    </w:p>
    <w:p w:rsidR="00305411" w:rsidRDefault="00305411" w:rsidP="00305411">
      <w:pPr>
        <w:tabs>
          <w:tab w:val="left" w:pos="1440"/>
        </w:tabs>
      </w:pPr>
      <w:r>
        <w:t xml:space="preserve">                   </w:t>
      </w:r>
    </w:p>
    <w:p w:rsidR="00305411" w:rsidRDefault="00305411" w:rsidP="00305411">
      <w:pPr>
        <w:tabs>
          <w:tab w:val="left" w:pos="1440"/>
        </w:tabs>
      </w:pPr>
      <w:r>
        <w:t xml:space="preserve">                    alert("You clicked circle")   </w:t>
      </w:r>
    </w:p>
    <w:p w:rsidR="00305411" w:rsidRDefault="00305411" w:rsidP="00305411">
      <w:pPr>
        <w:tabs>
          <w:tab w:val="left" w:pos="1440"/>
        </w:tabs>
      </w:pPr>
      <w:r>
        <w:t xml:space="preserve">                   }else{</w:t>
      </w:r>
    </w:p>
    <w:p w:rsidR="00305411" w:rsidRDefault="00305411" w:rsidP="00305411">
      <w:pPr>
        <w:tabs>
          <w:tab w:val="left" w:pos="1440"/>
        </w:tabs>
      </w:pPr>
      <w:r>
        <w:t xml:space="preserve">                       </w:t>
      </w:r>
    </w:p>
    <w:p w:rsidR="00305411" w:rsidRDefault="00305411" w:rsidP="00305411">
      <w:pPr>
        <w:tabs>
          <w:tab w:val="left" w:pos="1440"/>
        </w:tabs>
      </w:pPr>
      <w:r>
        <w:t xml:space="preserve">                       alert("You clicked square")</w:t>
      </w:r>
    </w:p>
    <w:p w:rsidR="00305411" w:rsidRDefault="00305411" w:rsidP="00305411">
      <w:pPr>
        <w:tabs>
          <w:tab w:val="left" w:pos="1440"/>
        </w:tabs>
      </w:pPr>
      <w:r>
        <w:t xml:space="preserve">                       </w:t>
      </w:r>
    </w:p>
    <w:p w:rsidR="000A5F4F" w:rsidRDefault="00305411" w:rsidP="00305411">
      <w:pPr>
        <w:tabs>
          <w:tab w:val="left" w:pos="1440"/>
        </w:tabs>
      </w:pPr>
      <w:r>
        <w:t xml:space="preserve">                   }</w:t>
      </w:r>
    </w:p>
    <w:p w:rsidR="00305411" w:rsidRDefault="00305411" w:rsidP="00305411">
      <w:pPr>
        <w:pBdr>
          <w:bottom w:val="single" w:sz="12" w:space="1" w:color="auto"/>
        </w:pBdr>
        <w:tabs>
          <w:tab w:val="left" w:pos="1440"/>
        </w:tabs>
      </w:pPr>
      <w:r>
        <w:lastRenderedPageBreak/>
        <w:t>The image that is clicked, if it has an id of circle then display ‘you clicked circle’ else ‘you clicked square’</w:t>
      </w:r>
    </w:p>
    <w:p w:rsidR="00F02BC4" w:rsidRDefault="00F02BC4" w:rsidP="00305411">
      <w:pPr>
        <w:tabs>
          <w:tab w:val="left" w:pos="1440"/>
        </w:tabs>
      </w:pPr>
    </w:p>
    <w:p w:rsidR="00F02BC4" w:rsidRDefault="00F02BC4" w:rsidP="00F02BC4">
      <w:pPr>
        <w:tabs>
          <w:tab w:val="left" w:pos="1440"/>
        </w:tabs>
      </w:pPr>
      <w:r>
        <w:t>$("div").click(function(){</w:t>
      </w:r>
    </w:p>
    <w:p w:rsidR="00F02BC4" w:rsidRDefault="00F02BC4" w:rsidP="00F02BC4">
      <w:pPr>
        <w:tabs>
          <w:tab w:val="left" w:pos="1440"/>
        </w:tabs>
      </w:pPr>
      <w:r>
        <w:t xml:space="preserve">                </w:t>
      </w:r>
    </w:p>
    <w:p w:rsidR="00F02BC4" w:rsidRDefault="00F02BC4" w:rsidP="00F02BC4">
      <w:pPr>
        <w:tabs>
          <w:tab w:val="left" w:pos="1440"/>
        </w:tabs>
      </w:pPr>
      <w:r>
        <w:t xml:space="preserve">                $(this).fadeOut()</w:t>
      </w:r>
    </w:p>
    <w:p w:rsidR="00F02BC4" w:rsidRDefault="00F02BC4" w:rsidP="00F02BC4">
      <w:pPr>
        <w:tabs>
          <w:tab w:val="left" w:pos="1440"/>
        </w:tabs>
      </w:pPr>
      <w:r>
        <w:t>Fades the picture, whichever is clicked, out. We can also use hide()</w:t>
      </w:r>
      <w:r w:rsidR="00A43EF2">
        <w:t xml:space="preserve"> to make image disappear</w:t>
      </w:r>
      <w:r w:rsidR="00D3204F">
        <w:t>, or fadeIn().</w:t>
      </w:r>
      <w:r w:rsidR="007142E4">
        <w:t xml:space="preserve"> </w:t>
      </w:r>
      <w:r w:rsidR="00E07D3A">
        <w:t>Google jquery fadeout to find ways to add parameters between these () brackets.</w:t>
      </w:r>
    </w:p>
    <w:p w:rsidR="00F0435B" w:rsidRDefault="00F0435B" w:rsidP="00F0435B">
      <w:pPr>
        <w:tabs>
          <w:tab w:val="left" w:pos="1440"/>
        </w:tabs>
      </w:pPr>
      <w:r>
        <w:t xml:space="preserve">For example:   </w:t>
      </w:r>
    </w:p>
    <w:p w:rsidR="00F0435B" w:rsidRDefault="00F0435B" w:rsidP="00F0435B">
      <w:pPr>
        <w:tabs>
          <w:tab w:val="left" w:pos="1440"/>
        </w:tabs>
      </w:pPr>
      <w:r>
        <w:t xml:space="preserve">            $("div").click(function(){</w:t>
      </w:r>
    </w:p>
    <w:p w:rsidR="00F0435B" w:rsidRDefault="00F0435B" w:rsidP="00F0435B">
      <w:pPr>
        <w:tabs>
          <w:tab w:val="left" w:pos="1440"/>
        </w:tabs>
      </w:pPr>
      <w:r>
        <w:t xml:space="preserve">                </w:t>
      </w:r>
    </w:p>
    <w:p w:rsidR="00F0435B" w:rsidRDefault="00F0435B" w:rsidP="00F0435B">
      <w:pPr>
        <w:tabs>
          <w:tab w:val="left" w:pos="1440"/>
        </w:tabs>
      </w:pPr>
      <w:r>
        <w:t xml:space="preserve">                $(this).fadeOut("slow",function(){</w:t>
      </w:r>
    </w:p>
    <w:p w:rsidR="00F0435B" w:rsidRDefault="00F0435B" w:rsidP="00F0435B">
      <w:pPr>
        <w:tabs>
          <w:tab w:val="left" w:pos="1440"/>
        </w:tabs>
      </w:pPr>
      <w:r>
        <w:t xml:space="preserve">                    </w:t>
      </w:r>
    </w:p>
    <w:p w:rsidR="00F0435B" w:rsidRDefault="00F0435B" w:rsidP="00F0435B">
      <w:pPr>
        <w:tabs>
          <w:tab w:val="left" w:pos="1440"/>
        </w:tabs>
      </w:pPr>
      <w:r>
        <w:t xml:space="preserve">                    alert("FadeOut complete")</w:t>
      </w:r>
    </w:p>
    <w:p w:rsidR="00F0435B" w:rsidRDefault="00F0435B" w:rsidP="00F0435B">
      <w:pPr>
        <w:tabs>
          <w:tab w:val="left" w:pos="1440"/>
        </w:tabs>
      </w:pPr>
      <w:r>
        <w:t xml:space="preserve">                    </w:t>
      </w:r>
    </w:p>
    <w:p w:rsidR="00F0435B" w:rsidRDefault="00F0435B" w:rsidP="00F0435B">
      <w:pPr>
        <w:tabs>
          <w:tab w:val="left" w:pos="1440"/>
        </w:tabs>
      </w:pPr>
      <w:r>
        <w:t xml:space="preserve">                });</w:t>
      </w:r>
    </w:p>
    <w:p w:rsidR="00F0435B" w:rsidRDefault="00F0435B" w:rsidP="00F0435B">
      <w:pPr>
        <w:tabs>
          <w:tab w:val="left" w:pos="1440"/>
        </w:tabs>
      </w:pPr>
      <w:r>
        <w:t xml:space="preserve">            })</w:t>
      </w:r>
    </w:p>
    <w:p w:rsidR="00D3204F" w:rsidRDefault="00D3204F" w:rsidP="00F0435B">
      <w:pPr>
        <w:tabs>
          <w:tab w:val="left" w:pos="1440"/>
        </w:tabs>
      </w:pPr>
      <w:r>
        <w:t>_____________________________________________________________________</w:t>
      </w:r>
    </w:p>
    <w:p w:rsidR="00F0435B" w:rsidRDefault="00F0435B" w:rsidP="00F0435B">
      <w:pPr>
        <w:tabs>
          <w:tab w:val="left" w:pos="1440"/>
        </w:tabs>
      </w:pPr>
      <w:r>
        <w:t xml:space="preserve">  </w:t>
      </w:r>
    </w:p>
    <w:p w:rsidR="00F0435B" w:rsidRDefault="00832EAC" w:rsidP="00F0435B">
      <w:pPr>
        <w:tabs>
          <w:tab w:val="left" w:pos="1440"/>
        </w:tabs>
      </w:pPr>
      <w:r>
        <w:t>To toggle between fadeIn and fadeout</w:t>
      </w:r>
    </w:p>
    <w:p w:rsidR="00832EAC" w:rsidRDefault="00832EAC" w:rsidP="00832EAC">
      <w:pPr>
        <w:tabs>
          <w:tab w:val="left" w:pos="1440"/>
        </w:tabs>
      </w:pPr>
      <w:r>
        <w:t>$("#button").click(function(){</w:t>
      </w:r>
    </w:p>
    <w:p w:rsidR="00832EAC" w:rsidRDefault="00832EAC" w:rsidP="00832EAC">
      <w:pPr>
        <w:tabs>
          <w:tab w:val="left" w:pos="1440"/>
        </w:tabs>
      </w:pPr>
      <w:r>
        <w:t xml:space="preserve">                </w:t>
      </w:r>
    </w:p>
    <w:p w:rsidR="00832EAC" w:rsidRDefault="00832EAC" w:rsidP="00832EAC">
      <w:pPr>
        <w:tabs>
          <w:tab w:val="left" w:pos="1440"/>
        </w:tabs>
      </w:pPr>
      <w:r>
        <w:t xml:space="preserve">                if($("#text").css("display")=="none"){</w:t>
      </w:r>
    </w:p>
    <w:p w:rsidR="00832EAC" w:rsidRDefault="00832EAC" w:rsidP="00832EAC">
      <w:pPr>
        <w:tabs>
          <w:tab w:val="left" w:pos="1440"/>
        </w:tabs>
      </w:pPr>
      <w:r>
        <w:t xml:space="preserve">                    </w:t>
      </w:r>
    </w:p>
    <w:p w:rsidR="00832EAC" w:rsidRDefault="00832EAC" w:rsidP="00832EAC">
      <w:pPr>
        <w:tabs>
          <w:tab w:val="left" w:pos="1440"/>
        </w:tabs>
      </w:pPr>
      <w:r>
        <w:t xml:space="preserve">                    $("#text").fadeIn();</w:t>
      </w:r>
    </w:p>
    <w:p w:rsidR="00832EAC" w:rsidRDefault="00832EAC" w:rsidP="00832EAC">
      <w:pPr>
        <w:tabs>
          <w:tab w:val="left" w:pos="1440"/>
        </w:tabs>
      </w:pPr>
      <w:r>
        <w:t xml:space="preserve">                    </w:t>
      </w:r>
    </w:p>
    <w:p w:rsidR="00832EAC" w:rsidRDefault="00832EAC" w:rsidP="00832EAC">
      <w:pPr>
        <w:tabs>
          <w:tab w:val="left" w:pos="1440"/>
        </w:tabs>
      </w:pPr>
      <w:r>
        <w:t xml:space="preserve">                }else{</w:t>
      </w:r>
    </w:p>
    <w:p w:rsidR="00832EAC" w:rsidRDefault="00832EAC" w:rsidP="00832EAC">
      <w:pPr>
        <w:tabs>
          <w:tab w:val="left" w:pos="1440"/>
        </w:tabs>
      </w:pPr>
      <w:r>
        <w:t xml:space="preserve">                    </w:t>
      </w:r>
    </w:p>
    <w:p w:rsidR="00832EAC" w:rsidRDefault="00832EAC" w:rsidP="00832EAC">
      <w:pPr>
        <w:tabs>
          <w:tab w:val="left" w:pos="1440"/>
        </w:tabs>
      </w:pPr>
      <w:r>
        <w:t xml:space="preserve">                     $("#text").fadeOut();</w:t>
      </w:r>
    </w:p>
    <w:p w:rsidR="00832EAC" w:rsidRDefault="00832EAC" w:rsidP="00832EAC">
      <w:pPr>
        <w:tabs>
          <w:tab w:val="left" w:pos="1440"/>
        </w:tabs>
      </w:pPr>
      <w:r>
        <w:t xml:space="preserve">                }</w:t>
      </w:r>
    </w:p>
    <w:p w:rsidR="00832EAC" w:rsidRDefault="00832EAC" w:rsidP="00832EAC">
      <w:pPr>
        <w:tabs>
          <w:tab w:val="left" w:pos="1440"/>
        </w:tabs>
      </w:pPr>
      <w:r>
        <w:lastRenderedPageBreak/>
        <w:t xml:space="preserve">                </w:t>
      </w:r>
    </w:p>
    <w:p w:rsidR="00832EAC" w:rsidRDefault="00832EAC" w:rsidP="00832EAC">
      <w:pPr>
        <w:pBdr>
          <w:bottom w:val="single" w:sz="12" w:space="1" w:color="auto"/>
        </w:pBdr>
        <w:tabs>
          <w:tab w:val="left" w:pos="1440"/>
        </w:tabs>
      </w:pPr>
      <w:r>
        <w:t xml:space="preserve">            })</w:t>
      </w:r>
    </w:p>
    <w:p w:rsidR="00353B98" w:rsidRDefault="00353B98" w:rsidP="00832EAC">
      <w:pPr>
        <w:tabs>
          <w:tab w:val="left" w:pos="1440"/>
        </w:tabs>
      </w:pPr>
      <w:r>
        <w:t>Another way:</w:t>
      </w:r>
    </w:p>
    <w:p w:rsidR="00274B28" w:rsidRDefault="00274B28" w:rsidP="00832EAC">
      <w:pPr>
        <w:tabs>
          <w:tab w:val="left" w:pos="1440"/>
        </w:tabs>
      </w:pPr>
      <w:r>
        <w:t>Var textShowing=true;</w:t>
      </w:r>
    </w:p>
    <w:p w:rsidR="00A640F2" w:rsidRDefault="00A640F2" w:rsidP="00A640F2">
      <w:pPr>
        <w:tabs>
          <w:tab w:val="left" w:pos="1440"/>
        </w:tabs>
      </w:pPr>
      <w:r>
        <w:t>$("#button").click(function(){</w:t>
      </w:r>
    </w:p>
    <w:p w:rsidR="00A640F2" w:rsidRDefault="00A640F2" w:rsidP="00A640F2">
      <w:pPr>
        <w:tabs>
          <w:tab w:val="left" w:pos="1440"/>
        </w:tabs>
      </w:pPr>
      <w:r>
        <w:t xml:space="preserve">                </w:t>
      </w:r>
    </w:p>
    <w:p w:rsidR="00A640F2" w:rsidRDefault="00A640F2" w:rsidP="00A640F2">
      <w:pPr>
        <w:tabs>
          <w:tab w:val="left" w:pos="1440"/>
        </w:tabs>
      </w:pPr>
      <w:r>
        <w:t xml:space="preserve">                if (textShowing){</w:t>
      </w:r>
    </w:p>
    <w:p w:rsidR="00A640F2" w:rsidRDefault="00A640F2" w:rsidP="00A640F2">
      <w:pPr>
        <w:tabs>
          <w:tab w:val="left" w:pos="1440"/>
        </w:tabs>
      </w:pPr>
      <w:r>
        <w:t xml:space="preserve">                    </w:t>
      </w:r>
    </w:p>
    <w:p w:rsidR="00A640F2" w:rsidRDefault="00A640F2" w:rsidP="00A640F2">
      <w:pPr>
        <w:tabs>
          <w:tab w:val="left" w:pos="1440"/>
        </w:tabs>
      </w:pPr>
      <w:r>
        <w:t xml:space="preserve">                    $("#text").fadeOut(function(){</w:t>
      </w:r>
    </w:p>
    <w:p w:rsidR="00A640F2" w:rsidRDefault="00A640F2" w:rsidP="00A640F2">
      <w:pPr>
        <w:tabs>
          <w:tab w:val="left" w:pos="1440"/>
        </w:tabs>
      </w:pPr>
      <w:r>
        <w:t xml:space="preserve">                        </w:t>
      </w:r>
    </w:p>
    <w:p w:rsidR="00A640F2" w:rsidRDefault="00A640F2" w:rsidP="00A640F2">
      <w:pPr>
        <w:tabs>
          <w:tab w:val="left" w:pos="1440"/>
        </w:tabs>
      </w:pPr>
      <w:r>
        <w:t xml:space="preserve">                        textShowing=false;</w:t>
      </w:r>
    </w:p>
    <w:p w:rsidR="00A640F2" w:rsidRDefault="00A640F2" w:rsidP="00A640F2">
      <w:pPr>
        <w:tabs>
          <w:tab w:val="left" w:pos="1440"/>
        </w:tabs>
      </w:pPr>
      <w:r>
        <w:t xml:space="preserve">                        </w:t>
      </w:r>
    </w:p>
    <w:p w:rsidR="00A640F2" w:rsidRDefault="00A640F2" w:rsidP="00A640F2">
      <w:pPr>
        <w:tabs>
          <w:tab w:val="left" w:pos="1440"/>
        </w:tabs>
      </w:pPr>
      <w:r>
        <w:t xml:space="preserve">                    })</w:t>
      </w:r>
    </w:p>
    <w:p w:rsidR="00A640F2" w:rsidRDefault="00A640F2" w:rsidP="00A640F2">
      <w:pPr>
        <w:tabs>
          <w:tab w:val="left" w:pos="1440"/>
        </w:tabs>
      </w:pPr>
      <w:r>
        <w:t xml:space="preserve">                    </w:t>
      </w:r>
    </w:p>
    <w:p w:rsidR="00A640F2" w:rsidRDefault="00A640F2" w:rsidP="00A640F2">
      <w:pPr>
        <w:tabs>
          <w:tab w:val="left" w:pos="1440"/>
        </w:tabs>
      </w:pPr>
      <w:r>
        <w:t xml:space="preserve">                }else{</w:t>
      </w:r>
    </w:p>
    <w:p w:rsidR="00A640F2" w:rsidRDefault="00A640F2" w:rsidP="00A640F2">
      <w:pPr>
        <w:tabs>
          <w:tab w:val="left" w:pos="1440"/>
        </w:tabs>
      </w:pPr>
      <w:r>
        <w:t xml:space="preserve">                    </w:t>
      </w:r>
    </w:p>
    <w:p w:rsidR="00A640F2" w:rsidRDefault="00A640F2" w:rsidP="00A640F2">
      <w:pPr>
        <w:tabs>
          <w:tab w:val="left" w:pos="1440"/>
        </w:tabs>
      </w:pPr>
      <w:r>
        <w:t xml:space="preserve">                    $("#text").fadeIn(function(){</w:t>
      </w:r>
    </w:p>
    <w:p w:rsidR="00A640F2" w:rsidRDefault="00A640F2" w:rsidP="00A640F2">
      <w:pPr>
        <w:tabs>
          <w:tab w:val="left" w:pos="1440"/>
        </w:tabs>
      </w:pPr>
      <w:r>
        <w:t xml:space="preserve">                        </w:t>
      </w:r>
    </w:p>
    <w:p w:rsidR="00A640F2" w:rsidRDefault="00A640F2" w:rsidP="00A640F2">
      <w:pPr>
        <w:tabs>
          <w:tab w:val="left" w:pos="1440"/>
        </w:tabs>
      </w:pPr>
      <w:r>
        <w:t xml:space="preserve">                        textShowing=true;</w:t>
      </w:r>
    </w:p>
    <w:p w:rsidR="00A640F2" w:rsidRDefault="00A640F2" w:rsidP="00A640F2">
      <w:pPr>
        <w:tabs>
          <w:tab w:val="left" w:pos="1440"/>
        </w:tabs>
      </w:pPr>
      <w:r>
        <w:t xml:space="preserve">                        </w:t>
      </w:r>
    </w:p>
    <w:p w:rsidR="00A640F2" w:rsidRDefault="00A640F2" w:rsidP="00A640F2">
      <w:pPr>
        <w:tabs>
          <w:tab w:val="left" w:pos="1440"/>
        </w:tabs>
      </w:pPr>
      <w:r>
        <w:t xml:space="preserve">                    })</w:t>
      </w:r>
    </w:p>
    <w:p w:rsidR="00A640F2" w:rsidRDefault="00A640F2" w:rsidP="00A640F2">
      <w:pPr>
        <w:tabs>
          <w:tab w:val="left" w:pos="1440"/>
        </w:tabs>
      </w:pPr>
      <w:r>
        <w:t xml:space="preserve">                    </w:t>
      </w:r>
    </w:p>
    <w:p w:rsidR="00A640F2" w:rsidRDefault="00A640F2" w:rsidP="00A640F2">
      <w:pPr>
        <w:tabs>
          <w:tab w:val="left" w:pos="1440"/>
        </w:tabs>
      </w:pPr>
      <w:r>
        <w:t xml:space="preserve">                }</w:t>
      </w:r>
    </w:p>
    <w:p w:rsidR="00A640F2" w:rsidRDefault="00A640F2" w:rsidP="00A640F2">
      <w:pPr>
        <w:tabs>
          <w:tab w:val="left" w:pos="1440"/>
        </w:tabs>
      </w:pPr>
      <w:r>
        <w:t xml:space="preserve">                </w:t>
      </w:r>
    </w:p>
    <w:p w:rsidR="00F0435B" w:rsidRDefault="00A640F2" w:rsidP="00A640F2">
      <w:pPr>
        <w:pBdr>
          <w:bottom w:val="single" w:sz="12" w:space="1" w:color="auto"/>
        </w:pBdr>
        <w:tabs>
          <w:tab w:val="left" w:pos="1440"/>
        </w:tabs>
      </w:pPr>
      <w:r>
        <w:t xml:space="preserve">            })</w:t>
      </w:r>
    </w:p>
    <w:p w:rsidR="003117F6" w:rsidRDefault="003117F6" w:rsidP="00A640F2">
      <w:pPr>
        <w:tabs>
          <w:tab w:val="left" w:pos="1440"/>
        </w:tabs>
        <w:rPr>
          <w:b/>
        </w:rPr>
      </w:pPr>
      <w:r>
        <w:rPr>
          <w:b/>
        </w:rPr>
        <w:t>ANIMATION:</w:t>
      </w:r>
    </w:p>
    <w:p w:rsidR="003117F6" w:rsidRDefault="003117F6" w:rsidP="00A640F2">
      <w:pPr>
        <w:tabs>
          <w:tab w:val="left" w:pos="1440"/>
        </w:tabs>
      </w:pPr>
      <w:r>
        <w:t>$(this).animate({width:”400px”</w:t>
      </w:r>
      <w:r w:rsidR="008E20F1">
        <w:t>}</w:t>
      </w:r>
      <w:r>
        <w:t xml:space="preserve">,2000); </w:t>
      </w:r>
      <w:r w:rsidR="008E20F1">
        <w:t>---time in millisecond</w:t>
      </w:r>
    </w:p>
    <w:p w:rsidR="008E20F1" w:rsidRDefault="008E20F1" w:rsidP="008E20F1">
      <w:pPr>
        <w:tabs>
          <w:tab w:val="left" w:pos="1440"/>
        </w:tabs>
      </w:pPr>
      <w:r>
        <w:t>$("#circle").click(function(){</w:t>
      </w:r>
    </w:p>
    <w:p w:rsidR="008E20F1" w:rsidRDefault="008E20F1" w:rsidP="008E20F1">
      <w:pPr>
        <w:tabs>
          <w:tab w:val="left" w:pos="1440"/>
        </w:tabs>
      </w:pPr>
      <w:r>
        <w:lastRenderedPageBreak/>
        <w:t xml:space="preserve">                </w:t>
      </w:r>
    </w:p>
    <w:p w:rsidR="008E20F1" w:rsidRDefault="008E20F1" w:rsidP="008E20F1">
      <w:pPr>
        <w:tabs>
          <w:tab w:val="left" w:pos="1440"/>
        </w:tabs>
      </w:pPr>
      <w:r>
        <w:t xml:space="preserve">                $(this).animate({</w:t>
      </w:r>
    </w:p>
    <w:p w:rsidR="008E20F1" w:rsidRDefault="008E20F1" w:rsidP="008E20F1">
      <w:pPr>
        <w:tabs>
          <w:tab w:val="left" w:pos="1440"/>
        </w:tabs>
      </w:pPr>
      <w:r>
        <w:t xml:space="preserve">                    </w:t>
      </w:r>
    </w:p>
    <w:p w:rsidR="008E20F1" w:rsidRDefault="008E20F1" w:rsidP="008E20F1">
      <w:pPr>
        <w:tabs>
          <w:tab w:val="left" w:pos="1440"/>
        </w:tabs>
      </w:pPr>
      <w:r>
        <w:t xml:space="preserve">                    marginLeft:"500px",</w:t>
      </w:r>
    </w:p>
    <w:p w:rsidR="008E20F1" w:rsidRDefault="008E20F1" w:rsidP="008E20F1">
      <w:pPr>
        <w:tabs>
          <w:tab w:val="left" w:pos="1440"/>
        </w:tabs>
      </w:pPr>
      <w:r>
        <w:t xml:space="preserve">                    width:"100px",</w:t>
      </w:r>
    </w:p>
    <w:p w:rsidR="008E20F1" w:rsidRDefault="008E20F1" w:rsidP="008E20F1">
      <w:pPr>
        <w:tabs>
          <w:tab w:val="left" w:pos="1440"/>
        </w:tabs>
      </w:pPr>
      <w:r>
        <w:t xml:space="preserve">                    marginTop:"200px",</w:t>
      </w:r>
    </w:p>
    <w:p w:rsidR="008E20F1" w:rsidRDefault="008E20F1" w:rsidP="008E20F1">
      <w:pPr>
        <w:tabs>
          <w:tab w:val="left" w:pos="1440"/>
        </w:tabs>
      </w:pPr>
      <w:r>
        <w:t xml:space="preserve">                    </w:t>
      </w:r>
    </w:p>
    <w:p w:rsidR="008E20F1" w:rsidRDefault="008E20F1" w:rsidP="008E20F1">
      <w:pPr>
        <w:tabs>
          <w:tab w:val="left" w:pos="1440"/>
        </w:tabs>
      </w:pPr>
      <w:r>
        <w:t xml:space="preserve">                },2000,function(){</w:t>
      </w:r>
    </w:p>
    <w:p w:rsidR="008E20F1" w:rsidRDefault="008E20F1" w:rsidP="008E20F1">
      <w:pPr>
        <w:tabs>
          <w:tab w:val="left" w:pos="1440"/>
        </w:tabs>
      </w:pPr>
      <w:r>
        <w:t xml:space="preserve">                    </w:t>
      </w:r>
    </w:p>
    <w:p w:rsidR="008E20F1" w:rsidRDefault="008E20F1" w:rsidP="008E20F1">
      <w:pPr>
        <w:tabs>
          <w:tab w:val="left" w:pos="1440"/>
        </w:tabs>
      </w:pPr>
      <w:r>
        <w:t xml:space="preserve">                    $(this).css("backgroundColor","red")</w:t>
      </w:r>
    </w:p>
    <w:p w:rsidR="008E20F1" w:rsidRDefault="008E20F1" w:rsidP="008E20F1">
      <w:pPr>
        <w:tabs>
          <w:tab w:val="left" w:pos="1440"/>
        </w:tabs>
      </w:pPr>
      <w:r>
        <w:t xml:space="preserve">                })</w:t>
      </w:r>
    </w:p>
    <w:p w:rsidR="008E20F1" w:rsidRDefault="008E20F1" w:rsidP="008E20F1">
      <w:pPr>
        <w:tabs>
          <w:tab w:val="left" w:pos="1440"/>
        </w:tabs>
      </w:pPr>
      <w:r>
        <w:t xml:space="preserve">                </w:t>
      </w:r>
    </w:p>
    <w:p w:rsidR="008E20F1" w:rsidRDefault="008E20F1" w:rsidP="008E20F1">
      <w:pPr>
        <w:tabs>
          <w:tab w:val="left" w:pos="1440"/>
        </w:tabs>
      </w:pPr>
      <w:r>
        <w:t xml:space="preserve">            })</w:t>
      </w:r>
    </w:p>
    <w:p w:rsidR="008E20F1" w:rsidRDefault="008E20F1" w:rsidP="008E20F1">
      <w:pPr>
        <w:pBdr>
          <w:bottom w:val="single" w:sz="12" w:space="1" w:color="auto"/>
        </w:pBdr>
        <w:tabs>
          <w:tab w:val="left" w:pos="1440"/>
        </w:tabs>
      </w:pPr>
      <w:r>
        <w:t xml:space="preserve">2 sec animation and then the circle changes to red. </w:t>
      </w:r>
    </w:p>
    <w:p w:rsidR="008C3BA8" w:rsidRDefault="008C3BA8" w:rsidP="008E20F1">
      <w:pPr>
        <w:pBdr>
          <w:bottom w:val="single" w:sz="12" w:space="1" w:color="auto"/>
        </w:pBdr>
        <w:tabs>
          <w:tab w:val="left" w:pos="1440"/>
        </w:tabs>
      </w:pPr>
      <w:r w:rsidRPr="008C3BA8">
        <w:t>var time = new Date().toLocaleTimeString()</w:t>
      </w:r>
      <w:r>
        <w:t>---shows current time</w:t>
      </w:r>
    </w:p>
    <w:p w:rsidR="00852F43" w:rsidRDefault="00852F43" w:rsidP="00852F43">
      <w:pPr>
        <w:tabs>
          <w:tab w:val="left" w:pos="1440"/>
        </w:tabs>
      </w:pPr>
    </w:p>
    <w:p w:rsidR="00852F43" w:rsidRPr="00852F43" w:rsidRDefault="00852F43" w:rsidP="00852F43">
      <w:pPr>
        <w:tabs>
          <w:tab w:val="left" w:pos="1440"/>
        </w:tabs>
        <w:rPr>
          <w:b/>
        </w:rPr>
      </w:pPr>
      <w:r>
        <w:rPr>
          <w:b/>
        </w:rPr>
        <w:t>Modify placeholder</w:t>
      </w:r>
    </w:p>
    <w:p w:rsidR="00852F43" w:rsidRDefault="00852F43" w:rsidP="00852F43">
      <w:pPr>
        <w:tabs>
          <w:tab w:val="left" w:pos="1440"/>
        </w:tabs>
      </w:pPr>
      <w:r>
        <w:t>::-webkit-input-placeholder{</w:t>
      </w:r>
    </w:p>
    <w:p w:rsidR="00852F43" w:rsidRDefault="00852F43" w:rsidP="00852F43">
      <w:pPr>
        <w:tabs>
          <w:tab w:val="left" w:pos="1440"/>
        </w:tabs>
      </w:pPr>
      <w:r>
        <w:t xml:space="preserve">                </w:t>
      </w:r>
    </w:p>
    <w:p w:rsidR="00852F43" w:rsidRDefault="00852F43" w:rsidP="00852F43">
      <w:pPr>
        <w:tabs>
          <w:tab w:val="left" w:pos="1440"/>
        </w:tabs>
      </w:pPr>
      <w:r>
        <w:t xml:space="preserve">                font-family:cursive;</w:t>
      </w:r>
    </w:p>
    <w:p w:rsidR="00852F43" w:rsidRDefault="00852F43" w:rsidP="00852F43">
      <w:pPr>
        <w:tabs>
          <w:tab w:val="left" w:pos="1440"/>
        </w:tabs>
      </w:pPr>
      <w:r>
        <w:t xml:space="preserve">                font-weight:600;</w:t>
      </w:r>
    </w:p>
    <w:p w:rsidR="00852F43" w:rsidRDefault="00852F43" w:rsidP="00852F43">
      <w:pPr>
        <w:tabs>
          <w:tab w:val="left" w:pos="1440"/>
        </w:tabs>
      </w:pPr>
      <w:r>
        <w:t xml:space="preserve">                padding-left:20px;</w:t>
      </w:r>
    </w:p>
    <w:p w:rsidR="00852F43" w:rsidRDefault="00852F43" w:rsidP="00852F43">
      <w:pPr>
        <w:tabs>
          <w:tab w:val="left" w:pos="1440"/>
        </w:tabs>
      </w:pPr>
      <w:r>
        <w:t xml:space="preserve">                </w:t>
      </w:r>
    </w:p>
    <w:p w:rsidR="00844ADE" w:rsidRDefault="00852F43" w:rsidP="00852F43">
      <w:pPr>
        <w:tabs>
          <w:tab w:val="left" w:pos="1440"/>
        </w:tabs>
      </w:pPr>
      <w:r>
        <w:t xml:space="preserve">            }---</w:t>
      </w:r>
    </w:p>
    <w:p w:rsidR="006F59F1" w:rsidRDefault="006F59F1" w:rsidP="00852F43">
      <w:pPr>
        <w:tabs>
          <w:tab w:val="left" w:pos="1440"/>
        </w:tabs>
      </w:pPr>
      <w:r>
        <w:t>Overflow:scroll; hidden;</w:t>
      </w:r>
    </w:p>
    <w:p w:rsidR="00C37AAF" w:rsidRDefault="00C37AAF" w:rsidP="00852F43">
      <w:pPr>
        <w:pBdr>
          <w:bottom w:val="single" w:sz="12" w:space="1" w:color="auto"/>
        </w:pBdr>
        <w:tabs>
          <w:tab w:val="left" w:pos="1440"/>
        </w:tabs>
      </w:pPr>
    </w:p>
    <w:p w:rsidR="00C37AAF" w:rsidRDefault="00C37AAF" w:rsidP="00852F43">
      <w:pPr>
        <w:tabs>
          <w:tab w:val="left" w:pos="1440"/>
        </w:tabs>
        <w:rPr>
          <w:b/>
        </w:rPr>
      </w:pPr>
      <w:r>
        <w:rPr>
          <w:b/>
        </w:rPr>
        <w:t>HTML CANVAS</w:t>
      </w:r>
    </w:p>
    <w:p w:rsidR="00C37AAF" w:rsidRDefault="00C37AAF" w:rsidP="00C37AAF">
      <w:pPr>
        <w:tabs>
          <w:tab w:val="left" w:pos="1440"/>
        </w:tabs>
      </w:pPr>
      <w:r>
        <w:t>&lt;script type="text/javascript"&gt;</w:t>
      </w:r>
    </w:p>
    <w:p w:rsidR="00C37AAF" w:rsidRDefault="00C37AAF" w:rsidP="00C37AAF">
      <w:pPr>
        <w:tabs>
          <w:tab w:val="left" w:pos="1440"/>
        </w:tabs>
      </w:pPr>
      <w:r>
        <w:lastRenderedPageBreak/>
        <w:t xml:space="preserve">        </w:t>
      </w:r>
    </w:p>
    <w:p w:rsidR="00C37AAF" w:rsidRDefault="00C37AAF" w:rsidP="00C37AAF">
      <w:pPr>
        <w:tabs>
          <w:tab w:val="left" w:pos="1440"/>
        </w:tabs>
      </w:pPr>
      <w:r>
        <w:t xml:space="preserve">            var canvas = document.getElementById("myCanvas"); ------setting the canvas variable</w:t>
      </w:r>
    </w:p>
    <w:p w:rsidR="00C37AAF" w:rsidRDefault="00C37AAF" w:rsidP="00C37AAF">
      <w:pPr>
        <w:tabs>
          <w:tab w:val="left" w:pos="1440"/>
        </w:tabs>
      </w:pPr>
      <w:r>
        <w:t xml:space="preserve">            var context = canvas.getContext("2d"); ----specifying if we will draw 2d or 3d image</w:t>
      </w:r>
    </w:p>
    <w:p w:rsidR="00C37AAF" w:rsidRDefault="00C37AAF" w:rsidP="00C37AAF">
      <w:pPr>
        <w:tabs>
          <w:tab w:val="left" w:pos="1440"/>
        </w:tabs>
      </w:pPr>
      <w:r>
        <w:t xml:space="preserve">            </w:t>
      </w:r>
    </w:p>
    <w:p w:rsidR="00C37AAF" w:rsidRDefault="00C37AAF" w:rsidP="00C37AAF">
      <w:pPr>
        <w:tabs>
          <w:tab w:val="left" w:pos="1440"/>
        </w:tabs>
      </w:pPr>
      <w:r>
        <w:t xml:space="preserve">            context.beginPath(); -----usually used at the beginning of each shape</w:t>
      </w:r>
    </w:p>
    <w:p w:rsidR="00C37AAF" w:rsidRDefault="00C37AAF" w:rsidP="00C37AAF">
      <w:pPr>
        <w:tabs>
          <w:tab w:val="left" w:pos="1440"/>
        </w:tabs>
      </w:pPr>
      <w:r>
        <w:t xml:space="preserve">            context.fillStyle = "#FBBC05"; -----sets the color of the fill</w:t>
      </w:r>
    </w:p>
    <w:p w:rsidR="00C37AAF" w:rsidRDefault="00C37AAF" w:rsidP="00C37AAF">
      <w:pPr>
        <w:tabs>
          <w:tab w:val="left" w:pos="1440"/>
        </w:tabs>
      </w:pPr>
      <w:r>
        <w:t xml:space="preserve">            context.fillRect(100,50,300,100); ------- draws a rectangle (start from co -ordinate 100,50 and then draws width of 300 and height of 100)</w:t>
      </w:r>
    </w:p>
    <w:p w:rsidR="00C37AAF" w:rsidRDefault="00C37AAF" w:rsidP="00C37AAF">
      <w:pPr>
        <w:tabs>
          <w:tab w:val="left" w:pos="1440"/>
        </w:tabs>
      </w:pPr>
      <w:r>
        <w:t xml:space="preserve">            </w:t>
      </w:r>
    </w:p>
    <w:p w:rsidR="00C37AAF" w:rsidRDefault="00C37AAF" w:rsidP="00C37AAF">
      <w:pPr>
        <w:tabs>
          <w:tab w:val="left" w:pos="1440"/>
        </w:tabs>
      </w:pPr>
      <w:r>
        <w:t xml:space="preserve">            context.beginPath();</w:t>
      </w:r>
    </w:p>
    <w:p w:rsidR="00C37AAF" w:rsidRDefault="00C37AAF" w:rsidP="00C37AAF">
      <w:pPr>
        <w:tabs>
          <w:tab w:val="left" w:pos="1440"/>
        </w:tabs>
      </w:pPr>
      <w:r>
        <w:t xml:space="preserve">            context.moveTo(100,500);</w:t>
      </w:r>
      <w:r w:rsidR="00F831DC">
        <w:t xml:space="preserve"> ------start from co-ordinate 100,50 </w:t>
      </w:r>
    </w:p>
    <w:p w:rsidR="00C37AAF" w:rsidRDefault="00C37AAF" w:rsidP="00C37AAF">
      <w:pPr>
        <w:tabs>
          <w:tab w:val="left" w:pos="1440"/>
        </w:tabs>
      </w:pPr>
      <w:r>
        <w:t xml:space="preserve">            context.lineTo(500,500);</w:t>
      </w:r>
      <w:r w:rsidR="00F831DC">
        <w:t xml:space="preserve"> ------line ends at co – ordinate 500,500 </w:t>
      </w:r>
    </w:p>
    <w:p w:rsidR="00F831DC" w:rsidRDefault="00F831DC" w:rsidP="00F831DC">
      <w:pPr>
        <w:tabs>
          <w:tab w:val="left" w:pos="1440"/>
        </w:tabs>
      </w:pPr>
      <w:r>
        <w:t xml:space="preserve">           </w:t>
      </w:r>
      <w:r w:rsidR="005E5E16">
        <w:t xml:space="preserve"> </w:t>
      </w:r>
      <w:r>
        <w:t>context.lineWidth = 20 ------width of the line is 20 px;</w:t>
      </w:r>
    </w:p>
    <w:p w:rsidR="00C37AAF" w:rsidRDefault="00C37AAF" w:rsidP="00C37AAF">
      <w:pPr>
        <w:tabs>
          <w:tab w:val="left" w:pos="1440"/>
        </w:tabs>
      </w:pPr>
      <w:r>
        <w:t xml:space="preserve">            context.strokeStyle = "#FBBC05";</w:t>
      </w:r>
      <w:r w:rsidR="00F831DC">
        <w:t xml:space="preserve"> ---sets color of line</w:t>
      </w:r>
    </w:p>
    <w:p w:rsidR="00C37AAF" w:rsidRDefault="00C37AAF" w:rsidP="00C37AAF">
      <w:pPr>
        <w:tabs>
          <w:tab w:val="left" w:pos="1440"/>
        </w:tabs>
      </w:pPr>
      <w:r>
        <w:t xml:space="preserve">            context.stroke();</w:t>
      </w:r>
      <w:r w:rsidR="00F831DC">
        <w:t xml:space="preserve"> -----draws line</w:t>
      </w:r>
    </w:p>
    <w:p w:rsidR="00826490" w:rsidRDefault="00826490" w:rsidP="00C37AAF">
      <w:pPr>
        <w:tabs>
          <w:tab w:val="left" w:pos="1440"/>
        </w:tabs>
      </w:pPr>
    </w:p>
    <w:p w:rsidR="00826490" w:rsidRDefault="00826490" w:rsidP="00826490">
      <w:pPr>
        <w:tabs>
          <w:tab w:val="left" w:pos="1440"/>
        </w:tabs>
      </w:pPr>
      <w:r>
        <w:t>context.beginPath();</w:t>
      </w:r>
    </w:p>
    <w:p w:rsidR="00826490" w:rsidRDefault="00826490" w:rsidP="00826490">
      <w:pPr>
        <w:tabs>
          <w:tab w:val="left" w:pos="1440"/>
        </w:tabs>
      </w:pPr>
      <w:r>
        <w:t xml:space="preserve">            context.arc(100,50,20,0,2*Math.PI); ----- 100,50</w:t>
      </w:r>
      <w:r>
        <w:sym w:font="Wingdings" w:char="F0E0"/>
      </w:r>
      <w:r>
        <w:t>starting coordinate, 20 =radius, 0 radiant start, 2pi radiant end) ----draws full circle</w:t>
      </w:r>
    </w:p>
    <w:p w:rsidR="00826490" w:rsidRDefault="00826490" w:rsidP="00826490">
      <w:pPr>
        <w:tabs>
          <w:tab w:val="left" w:pos="1440"/>
        </w:tabs>
      </w:pPr>
      <w:r>
        <w:t xml:space="preserve">            context.stroke();</w:t>
      </w:r>
    </w:p>
    <w:p w:rsidR="00C033D6" w:rsidRDefault="00C033D6" w:rsidP="00826490">
      <w:pPr>
        <w:tabs>
          <w:tab w:val="left" w:pos="1440"/>
        </w:tabs>
      </w:pPr>
    </w:p>
    <w:p w:rsidR="00C033D6" w:rsidRDefault="00C033D6" w:rsidP="00C033D6">
      <w:pPr>
        <w:tabs>
          <w:tab w:val="left" w:pos="1440"/>
        </w:tabs>
      </w:pPr>
      <w:r>
        <w:t>context.fillStyle="black";</w:t>
      </w:r>
      <w:r w:rsidR="00A84669">
        <w:t xml:space="preserve"> ----fill color</w:t>
      </w:r>
    </w:p>
    <w:p w:rsidR="00C033D6" w:rsidRDefault="00C033D6" w:rsidP="00C033D6">
      <w:pPr>
        <w:tabs>
          <w:tab w:val="left" w:pos="1440"/>
        </w:tabs>
      </w:pPr>
      <w:r>
        <w:t xml:space="preserve">            context.font = "20px Arial"</w:t>
      </w:r>
      <w:r w:rsidR="00A84669">
        <w:t xml:space="preserve"> ---font size and font family</w:t>
      </w:r>
    </w:p>
    <w:p w:rsidR="00C033D6" w:rsidRDefault="00C033D6" w:rsidP="00C033D6">
      <w:pPr>
        <w:tabs>
          <w:tab w:val="left" w:pos="1440"/>
        </w:tabs>
      </w:pPr>
      <w:r>
        <w:t xml:space="preserve">            context.fillText("My name is Rohan",200,100);</w:t>
      </w:r>
      <w:r w:rsidR="00A84669">
        <w:t xml:space="preserve"> ------ starting position  co-ordinate200,100</w:t>
      </w:r>
    </w:p>
    <w:p w:rsidR="00C37AAF" w:rsidRDefault="00C37AAF" w:rsidP="00C37AAF">
      <w:pPr>
        <w:tabs>
          <w:tab w:val="left" w:pos="1440"/>
        </w:tabs>
      </w:pPr>
      <w:r>
        <w:t xml:space="preserve">            </w:t>
      </w:r>
    </w:p>
    <w:p w:rsidR="00C37AAF" w:rsidRDefault="00C37AAF" w:rsidP="00C37AAF">
      <w:pPr>
        <w:pBdr>
          <w:bottom w:val="single" w:sz="12" w:space="1" w:color="auto"/>
        </w:pBdr>
        <w:tabs>
          <w:tab w:val="left" w:pos="1440"/>
        </w:tabs>
      </w:pPr>
      <w:r>
        <w:t xml:space="preserve">        &lt;/script&gt;</w:t>
      </w:r>
    </w:p>
    <w:p w:rsidR="000F28C0" w:rsidRDefault="000F28C0" w:rsidP="000F28C0">
      <w:pPr>
        <w:tabs>
          <w:tab w:val="left" w:pos="1440"/>
        </w:tabs>
      </w:pPr>
      <w:r>
        <w:t>&lt;!DOCTYPE html&gt;</w:t>
      </w:r>
    </w:p>
    <w:p w:rsidR="000F28C0" w:rsidRDefault="000F28C0" w:rsidP="000F28C0">
      <w:pPr>
        <w:tabs>
          <w:tab w:val="left" w:pos="1440"/>
        </w:tabs>
      </w:pPr>
    </w:p>
    <w:p w:rsidR="000F28C0" w:rsidRDefault="000F28C0" w:rsidP="000F28C0">
      <w:pPr>
        <w:tabs>
          <w:tab w:val="left" w:pos="1440"/>
        </w:tabs>
      </w:pPr>
      <w:r>
        <w:t>&lt;html&gt;</w:t>
      </w:r>
    </w:p>
    <w:p w:rsidR="000F28C0" w:rsidRDefault="000F28C0" w:rsidP="000F28C0">
      <w:pPr>
        <w:tabs>
          <w:tab w:val="left" w:pos="1440"/>
        </w:tabs>
      </w:pPr>
    </w:p>
    <w:p w:rsidR="000F28C0" w:rsidRDefault="000F28C0" w:rsidP="000F28C0">
      <w:pPr>
        <w:tabs>
          <w:tab w:val="left" w:pos="1440"/>
        </w:tabs>
      </w:pPr>
      <w:r>
        <w:t xml:space="preserve">    &lt;head&gt;</w:t>
      </w:r>
    </w:p>
    <w:p w:rsidR="000F28C0" w:rsidRDefault="000F28C0" w:rsidP="000F28C0">
      <w:pPr>
        <w:tabs>
          <w:tab w:val="left" w:pos="1440"/>
        </w:tabs>
      </w:pPr>
      <w:r>
        <w:t xml:space="preserve">    </w:t>
      </w:r>
    </w:p>
    <w:p w:rsidR="000F28C0" w:rsidRDefault="000F28C0" w:rsidP="000F28C0">
      <w:pPr>
        <w:tabs>
          <w:tab w:val="left" w:pos="1440"/>
        </w:tabs>
      </w:pPr>
      <w:r>
        <w:t xml:space="preserve">        &lt;title&gt;canvas&lt;/title&gt;</w:t>
      </w:r>
    </w:p>
    <w:p w:rsidR="000F28C0" w:rsidRDefault="000F28C0" w:rsidP="000F28C0">
      <w:pPr>
        <w:tabs>
          <w:tab w:val="left" w:pos="1440"/>
        </w:tabs>
      </w:pPr>
      <w:r>
        <w:t xml:space="preserve">        </w:t>
      </w:r>
    </w:p>
    <w:p w:rsidR="000F28C0" w:rsidRDefault="000F28C0" w:rsidP="000F28C0">
      <w:pPr>
        <w:tabs>
          <w:tab w:val="left" w:pos="1440"/>
        </w:tabs>
      </w:pPr>
      <w:r>
        <w:t xml:space="preserve">        &lt;style type = "text/css"&gt;</w:t>
      </w:r>
    </w:p>
    <w:p w:rsidR="000F28C0" w:rsidRDefault="000F28C0" w:rsidP="000F28C0">
      <w:pPr>
        <w:tabs>
          <w:tab w:val="left" w:pos="1440"/>
        </w:tabs>
      </w:pPr>
      <w:r>
        <w:t xml:space="preserve">            </w:t>
      </w:r>
    </w:p>
    <w:p w:rsidR="000F28C0" w:rsidRDefault="000F28C0" w:rsidP="000F28C0">
      <w:pPr>
        <w:tabs>
          <w:tab w:val="left" w:pos="1440"/>
        </w:tabs>
      </w:pPr>
      <w:r>
        <w:t xml:space="preserve">            #myCanvas</w:t>
      </w:r>
    </w:p>
    <w:p w:rsidR="000F28C0" w:rsidRDefault="000F28C0" w:rsidP="000F28C0">
      <w:pPr>
        <w:tabs>
          <w:tab w:val="left" w:pos="1440"/>
        </w:tabs>
      </w:pPr>
      <w:r>
        <w:t xml:space="preserve">            {</w:t>
      </w:r>
    </w:p>
    <w:p w:rsidR="000F28C0" w:rsidRDefault="000F28C0" w:rsidP="000F28C0">
      <w:pPr>
        <w:tabs>
          <w:tab w:val="left" w:pos="1440"/>
        </w:tabs>
      </w:pPr>
      <w:r>
        <w:t xml:space="preserve">                border: 1px solid black;</w:t>
      </w:r>
    </w:p>
    <w:p w:rsidR="000F28C0" w:rsidRDefault="000F28C0" w:rsidP="000F28C0">
      <w:pPr>
        <w:tabs>
          <w:tab w:val="left" w:pos="1440"/>
        </w:tabs>
      </w:pPr>
      <w:r>
        <w:t xml:space="preserve">            }</w:t>
      </w:r>
    </w:p>
    <w:p w:rsidR="000F28C0" w:rsidRDefault="000F28C0" w:rsidP="000F28C0">
      <w:pPr>
        <w:tabs>
          <w:tab w:val="left" w:pos="1440"/>
        </w:tabs>
      </w:pPr>
      <w:r>
        <w:t xml:space="preserve">        </w:t>
      </w:r>
    </w:p>
    <w:p w:rsidR="000F28C0" w:rsidRDefault="000F28C0" w:rsidP="000F28C0">
      <w:pPr>
        <w:tabs>
          <w:tab w:val="left" w:pos="1440"/>
        </w:tabs>
      </w:pPr>
      <w:r>
        <w:t xml:space="preserve">        &lt;/style&gt;</w:t>
      </w:r>
    </w:p>
    <w:p w:rsidR="000F28C0" w:rsidRDefault="000F28C0" w:rsidP="000F28C0">
      <w:pPr>
        <w:tabs>
          <w:tab w:val="left" w:pos="1440"/>
        </w:tabs>
      </w:pPr>
      <w:r>
        <w:t xml:space="preserve">    </w:t>
      </w:r>
    </w:p>
    <w:p w:rsidR="000F28C0" w:rsidRDefault="000F28C0" w:rsidP="000F28C0">
      <w:pPr>
        <w:tabs>
          <w:tab w:val="left" w:pos="1440"/>
        </w:tabs>
      </w:pPr>
      <w:r>
        <w:t xml:space="preserve">    &lt;/head&gt;</w:t>
      </w:r>
    </w:p>
    <w:p w:rsidR="000F28C0" w:rsidRDefault="000F28C0" w:rsidP="000F28C0">
      <w:pPr>
        <w:tabs>
          <w:tab w:val="left" w:pos="1440"/>
        </w:tabs>
      </w:pPr>
    </w:p>
    <w:p w:rsidR="000F28C0" w:rsidRDefault="000F28C0" w:rsidP="000F28C0">
      <w:pPr>
        <w:tabs>
          <w:tab w:val="left" w:pos="1440"/>
        </w:tabs>
      </w:pPr>
      <w:r>
        <w:t xml:space="preserve">    &lt;body&gt;</w:t>
      </w:r>
    </w:p>
    <w:p w:rsidR="000F28C0" w:rsidRDefault="000F28C0" w:rsidP="000F28C0">
      <w:pPr>
        <w:tabs>
          <w:tab w:val="left" w:pos="1440"/>
        </w:tabs>
      </w:pPr>
      <w:r>
        <w:t xml:space="preserve">        </w:t>
      </w:r>
    </w:p>
    <w:p w:rsidR="000F28C0" w:rsidRDefault="000F28C0" w:rsidP="000F28C0">
      <w:pPr>
        <w:tabs>
          <w:tab w:val="left" w:pos="1440"/>
        </w:tabs>
      </w:pPr>
      <w:r>
        <w:t xml:space="preserve">        &lt;canvas id = "myCanvas" width = "600" height = "600"&gt;&lt;/canvas&gt;</w:t>
      </w:r>
    </w:p>
    <w:p w:rsidR="000F28C0" w:rsidRDefault="000F28C0" w:rsidP="000F28C0">
      <w:pPr>
        <w:tabs>
          <w:tab w:val="left" w:pos="1440"/>
        </w:tabs>
      </w:pPr>
      <w:r>
        <w:t xml:space="preserve">        </w:t>
      </w:r>
    </w:p>
    <w:p w:rsidR="000F28C0" w:rsidRDefault="000F28C0" w:rsidP="000F28C0">
      <w:pPr>
        <w:tabs>
          <w:tab w:val="left" w:pos="1440"/>
        </w:tabs>
      </w:pPr>
      <w:r>
        <w:t xml:space="preserve">        &lt;script type = "text/javascript"&gt;</w:t>
      </w:r>
    </w:p>
    <w:p w:rsidR="000F28C0" w:rsidRDefault="000F28C0" w:rsidP="000F28C0">
      <w:pPr>
        <w:tabs>
          <w:tab w:val="left" w:pos="1440"/>
        </w:tabs>
      </w:pPr>
      <w:r>
        <w:t xml:space="preserve">        </w:t>
      </w:r>
    </w:p>
    <w:p w:rsidR="000F28C0" w:rsidRDefault="000F28C0" w:rsidP="000F28C0">
      <w:pPr>
        <w:tabs>
          <w:tab w:val="left" w:pos="1440"/>
        </w:tabs>
      </w:pPr>
      <w:r>
        <w:t xml:space="preserve">            var canvas = document.getElementById("myCanvas");</w:t>
      </w:r>
    </w:p>
    <w:p w:rsidR="000F28C0" w:rsidRDefault="000F28C0" w:rsidP="000F28C0">
      <w:pPr>
        <w:tabs>
          <w:tab w:val="left" w:pos="1440"/>
        </w:tabs>
      </w:pPr>
      <w:r>
        <w:t xml:space="preserve">            var context = canvas.getContext("2d");</w:t>
      </w:r>
    </w:p>
    <w:p w:rsidR="000F28C0" w:rsidRDefault="000F28C0" w:rsidP="000F28C0">
      <w:pPr>
        <w:tabs>
          <w:tab w:val="left" w:pos="1440"/>
        </w:tabs>
      </w:pPr>
      <w:r>
        <w:t xml:space="preserve">            </w:t>
      </w:r>
    </w:p>
    <w:p w:rsidR="000F28C0" w:rsidRDefault="000F28C0" w:rsidP="000F28C0">
      <w:pPr>
        <w:tabs>
          <w:tab w:val="left" w:pos="1440"/>
        </w:tabs>
      </w:pPr>
      <w:r>
        <w:t xml:space="preserve">            var gradient = context.createLinearGradient(200,200,400,400); ------start from 200,200 and end at 400, 400</w:t>
      </w:r>
    </w:p>
    <w:p w:rsidR="000F28C0" w:rsidRDefault="000F28C0" w:rsidP="000F28C0">
      <w:pPr>
        <w:tabs>
          <w:tab w:val="left" w:pos="1440"/>
        </w:tabs>
      </w:pPr>
      <w:r>
        <w:t xml:space="preserve">            </w:t>
      </w:r>
    </w:p>
    <w:p w:rsidR="000F28C0" w:rsidRDefault="000F28C0" w:rsidP="000F28C0">
      <w:pPr>
        <w:tabs>
          <w:tab w:val="left" w:pos="1440"/>
        </w:tabs>
      </w:pPr>
      <w:r>
        <w:t xml:space="preserve">            var textGradient = context.createLinearGradient(200,50,360,50);</w:t>
      </w:r>
    </w:p>
    <w:p w:rsidR="000F28C0" w:rsidRDefault="000F28C0" w:rsidP="000F28C0">
      <w:pPr>
        <w:tabs>
          <w:tab w:val="left" w:pos="1440"/>
        </w:tabs>
      </w:pPr>
      <w:r>
        <w:lastRenderedPageBreak/>
        <w:t xml:space="preserve">            </w:t>
      </w:r>
    </w:p>
    <w:p w:rsidR="000F28C0" w:rsidRDefault="000F28C0" w:rsidP="000F28C0">
      <w:pPr>
        <w:tabs>
          <w:tab w:val="left" w:pos="1440"/>
        </w:tabs>
      </w:pPr>
      <w:r>
        <w:t xml:space="preserve">            gradient.addColorStop(0,"white"); ---at 0, color = white. </w:t>
      </w:r>
    </w:p>
    <w:p w:rsidR="000F28C0" w:rsidRDefault="000F28C0" w:rsidP="000F28C0">
      <w:pPr>
        <w:tabs>
          <w:tab w:val="left" w:pos="1440"/>
        </w:tabs>
      </w:pPr>
      <w:r>
        <w:t xml:space="preserve">            gradient.addColorStop(1,"turquoise"); At 1, color = “turquoise”</w:t>
      </w:r>
    </w:p>
    <w:p w:rsidR="000F28C0" w:rsidRDefault="000F28C0" w:rsidP="000F28C0">
      <w:pPr>
        <w:tabs>
          <w:tab w:val="left" w:pos="1440"/>
        </w:tabs>
      </w:pPr>
      <w:r>
        <w:t xml:space="preserve">            </w:t>
      </w:r>
    </w:p>
    <w:p w:rsidR="000F28C0" w:rsidRDefault="000F28C0" w:rsidP="000F28C0">
      <w:pPr>
        <w:tabs>
          <w:tab w:val="left" w:pos="1440"/>
        </w:tabs>
      </w:pPr>
      <w:r>
        <w:t xml:space="preserve">            textGradient.addColorStop(0,"red");</w:t>
      </w:r>
    </w:p>
    <w:p w:rsidR="000F28C0" w:rsidRDefault="000F28C0" w:rsidP="000F28C0">
      <w:pPr>
        <w:tabs>
          <w:tab w:val="left" w:pos="1440"/>
        </w:tabs>
      </w:pPr>
      <w:r>
        <w:t xml:space="preserve">            textGradient.addColorStop(1,"yellow");</w:t>
      </w:r>
    </w:p>
    <w:p w:rsidR="000F28C0" w:rsidRDefault="000F28C0" w:rsidP="000F28C0">
      <w:pPr>
        <w:tabs>
          <w:tab w:val="left" w:pos="1440"/>
        </w:tabs>
      </w:pPr>
      <w:r>
        <w:t xml:space="preserve">            </w:t>
      </w:r>
    </w:p>
    <w:p w:rsidR="000F28C0" w:rsidRDefault="000F28C0" w:rsidP="000F28C0">
      <w:pPr>
        <w:tabs>
          <w:tab w:val="left" w:pos="1440"/>
        </w:tabs>
      </w:pPr>
      <w:r>
        <w:t xml:space="preserve">            </w:t>
      </w:r>
    </w:p>
    <w:p w:rsidR="000F28C0" w:rsidRDefault="000F28C0" w:rsidP="000F28C0">
      <w:pPr>
        <w:tabs>
          <w:tab w:val="left" w:pos="1440"/>
        </w:tabs>
      </w:pPr>
      <w:r>
        <w:t xml:space="preserve">            context.beginPath();</w:t>
      </w:r>
    </w:p>
    <w:p w:rsidR="000F28C0" w:rsidRDefault="000F28C0" w:rsidP="000F28C0">
      <w:pPr>
        <w:tabs>
          <w:tab w:val="left" w:pos="1440"/>
        </w:tabs>
      </w:pPr>
      <w:r>
        <w:t xml:space="preserve">            context.fillStyle=gradient;</w:t>
      </w:r>
    </w:p>
    <w:p w:rsidR="000F28C0" w:rsidRDefault="000F28C0" w:rsidP="000F28C0">
      <w:pPr>
        <w:tabs>
          <w:tab w:val="left" w:pos="1440"/>
        </w:tabs>
      </w:pPr>
      <w:r>
        <w:t xml:space="preserve">            context.fillRect(200,200,200,200);</w:t>
      </w:r>
    </w:p>
    <w:p w:rsidR="000F28C0" w:rsidRDefault="000F28C0" w:rsidP="000F28C0">
      <w:pPr>
        <w:tabs>
          <w:tab w:val="left" w:pos="1440"/>
        </w:tabs>
      </w:pPr>
      <w:r>
        <w:t xml:space="preserve">            </w:t>
      </w:r>
    </w:p>
    <w:p w:rsidR="000F28C0" w:rsidRDefault="000F28C0" w:rsidP="000F28C0">
      <w:pPr>
        <w:tabs>
          <w:tab w:val="left" w:pos="1440"/>
        </w:tabs>
      </w:pPr>
      <w:r>
        <w:t xml:space="preserve">            context.beginPath();</w:t>
      </w:r>
    </w:p>
    <w:p w:rsidR="000F28C0" w:rsidRDefault="000F28C0" w:rsidP="000F28C0">
      <w:pPr>
        <w:tabs>
          <w:tab w:val="left" w:pos="1440"/>
        </w:tabs>
      </w:pPr>
      <w:r>
        <w:t xml:space="preserve">            context.moveTo(200,200);</w:t>
      </w:r>
    </w:p>
    <w:p w:rsidR="000F28C0" w:rsidRDefault="000F28C0" w:rsidP="000F28C0">
      <w:pPr>
        <w:tabs>
          <w:tab w:val="left" w:pos="1440"/>
        </w:tabs>
      </w:pPr>
      <w:r>
        <w:t xml:space="preserve">            context.lineTo(400,400);</w:t>
      </w:r>
    </w:p>
    <w:p w:rsidR="000F28C0" w:rsidRDefault="000F28C0" w:rsidP="000F28C0">
      <w:pPr>
        <w:tabs>
          <w:tab w:val="left" w:pos="1440"/>
        </w:tabs>
      </w:pPr>
      <w:r>
        <w:t xml:space="preserve">            context.strokeStyle = "green";</w:t>
      </w:r>
    </w:p>
    <w:p w:rsidR="000F28C0" w:rsidRDefault="000F28C0" w:rsidP="000F28C0">
      <w:pPr>
        <w:tabs>
          <w:tab w:val="left" w:pos="1440"/>
        </w:tabs>
      </w:pPr>
      <w:r>
        <w:t xml:space="preserve">            context.stroke();</w:t>
      </w:r>
    </w:p>
    <w:p w:rsidR="000F28C0" w:rsidRDefault="000F28C0" w:rsidP="000F28C0">
      <w:pPr>
        <w:tabs>
          <w:tab w:val="left" w:pos="1440"/>
        </w:tabs>
      </w:pPr>
      <w:r>
        <w:t xml:space="preserve">            </w:t>
      </w:r>
    </w:p>
    <w:p w:rsidR="000F28C0" w:rsidRDefault="000F28C0" w:rsidP="000F28C0">
      <w:pPr>
        <w:tabs>
          <w:tab w:val="left" w:pos="1440"/>
        </w:tabs>
      </w:pPr>
      <w:r>
        <w:t xml:space="preserve">            context.beginPath();</w:t>
      </w:r>
    </w:p>
    <w:p w:rsidR="000F28C0" w:rsidRDefault="000F28C0" w:rsidP="000F28C0">
      <w:pPr>
        <w:tabs>
          <w:tab w:val="left" w:pos="1440"/>
        </w:tabs>
      </w:pPr>
      <w:r>
        <w:t xml:space="preserve">            context.moveTo(400,200);</w:t>
      </w:r>
    </w:p>
    <w:p w:rsidR="000F28C0" w:rsidRDefault="000F28C0" w:rsidP="000F28C0">
      <w:pPr>
        <w:tabs>
          <w:tab w:val="left" w:pos="1440"/>
        </w:tabs>
      </w:pPr>
      <w:r>
        <w:t xml:space="preserve">            context.lineTo(200,400);</w:t>
      </w:r>
    </w:p>
    <w:p w:rsidR="000F28C0" w:rsidRDefault="000F28C0" w:rsidP="000F28C0">
      <w:pPr>
        <w:tabs>
          <w:tab w:val="left" w:pos="1440"/>
        </w:tabs>
      </w:pPr>
      <w:r>
        <w:t xml:space="preserve">            context.strokeStyle = "green";</w:t>
      </w:r>
    </w:p>
    <w:p w:rsidR="000F28C0" w:rsidRDefault="000F28C0" w:rsidP="000F28C0">
      <w:pPr>
        <w:tabs>
          <w:tab w:val="left" w:pos="1440"/>
        </w:tabs>
      </w:pPr>
      <w:r>
        <w:t xml:space="preserve">            context.stroke();</w:t>
      </w:r>
    </w:p>
    <w:p w:rsidR="000F28C0" w:rsidRDefault="000F28C0" w:rsidP="000F28C0">
      <w:pPr>
        <w:tabs>
          <w:tab w:val="left" w:pos="1440"/>
        </w:tabs>
      </w:pPr>
      <w:r>
        <w:t xml:space="preserve">            </w:t>
      </w:r>
    </w:p>
    <w:p w:rsidR="000F28C0" w:rsidRDefault="000F28C0" w:rsidP="000F28C0">
      <w:pPr>
        <w:tabs>
          <w:tab w:val="left" w:pos="1440"/>
        </w:tabs>
      </w:pPr>
      <w:r>
        <w:t xml:space="preserve">            context.fillStyle = textGradient;</w:t>
      </w:r>
    </w:p>
    <w:p w:rsidR="000F28C0" w:rsidRDefault="000F28C0" w:rsidP="000F28C0">
      <w:pPr>
        <w:tabs>
          <w:tab w:val="left" w:pos="1440"/>
        </w:tabs>
      </w:pPr>
      <w:r>
        <w:t xml:space="preserve">            context.font = "20px Arial";</w:t>
      </w:r>
    </w:p>
    <w:p w:rsidR="000F28C0" w:rsidRDefault="000F28C0" w:rsidP="000F28C0">
      <w:pPr>
        <w:tabs>
          <w:tab w:val="left" w:pos="1440"/>
        </w:tabs>
      </w:pPr>
      <w:r>
        <w:t xml:space="preserve">            context.fillText("My name is Rohan maharjan",200,50);</w:t>
      </w:r>
    </w:p>
    <w:p w:rsidR="000F28C0" w:rsidRDefault="000F28C0" w:rsidP="000F28C0">
      <w:pPr>
        <w:tabs>
          <w:tab w:val="left" w:pos="1440"/>
        </w:tabs>
      </w:pPr>
      <w:r>
        <w:t xml:space="preserve">            context.stroke();</w:t>
      </w:r>
    </w:p>
    <w:p w:rsidR="000F28C0" w:rsidRDefault="000F28C0" w:rsidP="000F28C0">
      <w:pPr>
        <w:tabs>
          <w:tab w:val="left" w:pos="1440"/>
        </w:tabs>
      </w:pPr>
      <w:r>
        <w:t xml:space="preserve">        </w:t>
      </w:r>
    </w:p>
    <w:p w:rsidR="000F28C0" w:rsidRDefault="000F28C0" w:rsidP="000F28C0">
      <w:pPr>
        <w:tabs>
          <w:tab w:val="left" w:pos="1440"/>
        </w:tabs>
      </w:pPr>
      <w:r>
        <w:lastRenderedPageBreak/>
        <w:t xml:space="preserve">        &lt;/script&gt;</w:t>
      </w:r>
    </w:p>
    <w:p w:rsidR="000F28C0" w:rsidRDefault="000F28C0" w:rsidP="000F28C0">
      <w:pPr>
        <w:tabs>
          <w:tab w:val="left" w:pos="1440"/>
        </w:tabs>
      </w:pPr>
      <w:r>
        <w:t xml:space="preserve">    </w:t>
      </w:r>
    </w:p>
    <w:p w:rsidR="000F28C0" w:rsidRDefault="000F28C0" w:rsidP="000F28C0">
      <w:pPr>
        <w:tabs>
          <w:tab w:val="left" w:pos="1440"/>
        </w:tabs>
      </w:pPr>
      <w:r>
        <w:t xml:space="preserve">    &lt;/body&gt;</w:t>
      </w:r>
    </w:p>
    <w:p w:rsidR="000F28C0" w:rsidRDefault="000F28C0" w:rsidP="000F28C0">
      <w:pPr>
        <w:tabs>
          <w:tab w:val="left" w:pos="1440"/>
        </w:tabs>
      </w:pPr>
    </w:p>
    <w:p w:rsidR="000F28C0" w:rsidRDefault="000F28C0" w:rsidP="000F28C0">
      <w:pPr>
        <w:pBdr>
          <w:bottom w:val="single" w:sz="12" w:space="1" w:color="auto"/>
        </w:pBdr>
        <w:tabs>
          <w:tab w:val="left" w:pos="1440"/>
        </w:tabs>
      </w:pPr>
      <w:r>
        <w:t>&lt;/html&gt;</w:t>
      </w:r>
    </w:p>
    <w:p w:rsidR="000F28C0" w:rsidRPr="00C37AAF" w:rsidRDefault="000F28C0" w:rsidP="000F28C0">
      <w:pPr>
        <w:tabs>
          <w:tab w:val="left" w:pos="1440"/>
        </w:tabs>
      </w:pPr>
    </w:p>
    <w:p w:rsidR="000617DE" w:rsidRDefault="00C54301" w:rsidP="00852F43">
      <w:pPr>
        <w:tabs>
          <w:tab w:val="left" w:pos="1440"/>
        </w:tabs>
        <w:rPr>
          <w:b/>
        </w:rPr>
      </w:pPr>
      <w:r>
        <w:rPr>
          <w:b/>
        </w:rPr>
        <w:t>ANIMATED CLOCK</w:t>
      </w:r>
    </w:p>
    <w:p w:rsidR="00C54301" w:rsidRDefault="00C54301" w:rsidP="00852F43">
      <w:pPr>
        <w:tabs>
          <w:tab w:val="left" w:pos="1440"/>
        </w:tabs>
        <w:rPr>
          <w:b/>
        </w:rPr>
      </w:pPr>
    </w:p>
    <w:p w:rsidR="00C54301" w:rsidRPr="00C54301" w:rsidRDefault="00C54301" w:rsidP="00C54301">
      <w:pPr>
        <w:tabs>
          <w:tab w:val="left" w:pos="1440"/>
        </w:tabs>
        <w:rPr>
          <w:b/>
        </w:rPr>
      </w:pPr>
      <w:r w:rsidRPr="00C54301">
        <w:rPr>
          <w:b/>
        </w:rPr>
        <w:t>&lt;!DOCTYPE html&gt;</w:t>
      </w:r>
    </w:p>
    <w:p w:rsidR="00C54301" w:rsidRPr="00C54301" w:rsidRDefault="00C54301" w:rsidP="00C54301">
      <w:pPr>
        <w:tabs>
          <w:tab w:val="left" w:pos="1440"/>
        </w:tabs>
        <w:rPr>
          <w:b/>
        </w:rPr>
      </w:pPr>
    </w:p>
    <w:p w:rsidR="00C54301" w:rsidRPr="00C54301" w:rsidRDefault="00C54301" w:rsidP="00C54301">
      <w:pPr>
        <w:tabs>
          <w:tab w:val="left" w:pos="1440"/>
        </w:tabs>
        <w:rPr>
          <w:b/>
        </w:rPr>
      </w:pPr>
      <w:r w:rsidRPr="00C54301">
        <w:rPr>
          <w:b/>
        </w:rPr>
        <w:t>&lt;html&gt;</w:t>
      </w:r>
    </w:p>
    <w:p w:rsidR="00C54301" w:rsidRPr="00C54301" w:rsidRDefault="00C54301" w:rsidP="00C54301">
      <w:pPr>
        <w:tabs>
          <w:tab w:val="left" w:pos="1440"/>
        </w:tabs>
        <w:rPr>
          <w:b/>
        </w:rPr>
      </w:pPr>
    </w:p>
    <w:p w:rsidR="00C54301" w:rsidRPr="00C54301" w:rsidRDefault="00C54301" w:rsidP="00C54301">
      <w:pPr>
        <w:tabs>
          <w:tab w:val="left" w:pos="1440"/>
        </w:tabs>
        <w:rPr>
          <w:b/>
        </w:rPr>
      </w:pPr>
      <w:r w:rsidRPr="00C54301">
        <w:rPr>
          <w:b/>
        </w:rPr>
        <w:t xml:space="preserve">    &lt;head&gt;</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&lt;title&gt;clock&lt;/title&gt;</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&lt;style type = "text/css"&gt;</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&lt;/style&gt;</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&lt;/head&gt;</w:t>
      </w:r>
    </w:p>
    <w:p w:rsidR="00C54301" w:rsidRPr="00C54301" w:rsidRDefault="00C54301" w:rsidP="00C54301">
      <w:pPr>
        <w:tabs>
          <w:tab w:val="left" w:pos="1440"/>
        </w:tabs>
        <w:rPr>
          <w:b/>
        </w:rPr>
      </w:pPr>
    </w:p>
    <w:p w:rsidR="00C54301" w:rsidRPr="00C54301" w:rsidRDefault="00C54301" w:rsidP="00C54301">
      <w:pPr>
        <w:tabs>
          <w:tab w:val="left" w:pos="1440"/>
        </w:tabs>
        <w:rPr>
          <w:b/>
        </w:rPr>
      </w:pPr>
      <w:r w:rsidRPr="00C54301">
        <w:rPr>
          <w:b/>
        </w:rPr>
        <w:t xml:space="preserve">    &lt;body&gt;</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&lt;canvas id = "myCanvas" width = "600" height = "600"&gt;&lt;/canvas&gt;</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&lt;script type = "text/javascript"&gt;</w:t>
      </w:r>
    </w:p>
    <w:p w:rsidR="00C54301" w:rsidRPr="00C54301" w:rsidRDefault="00C54301" w:rsidP="00C54301">
      <w:pPr>
        <w:tabs>
          <w:tab w:val="left" w:pos="1440"/>
        </w:tabs>
        <w:rPr>
          <w:b/>
        </w:rPr>
      </w:pPr>
      <w:r w:rsidRPr="00C54301">
        <w:rPr>
          <w:b/>
        </w:rPr>
        <w:lastRenderedPageBreak/>
        <w:t xml:space="preserve">            </w:t>
      </w:r>
    </w:p>
    <w:p w:rsidR="00C54301" w:rsidRPr="00C54301" w:rsidRDefault="00C54301" w:rsidP="00C54301">
      <w:pPr>
        <w:tabs>
          <w:tab w:val="left" w:pos="1440"/>
        </w:tabs>
        <w:rPr>
          <w:b/>
        </w:rPr>
      </w:pPr>
      <w:r w:rsidRPr="00C54301">
        <w:rPr>
          <w:b/>
        </w:rPr>
        <w:t xml:space="preserve">            function clock(){</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var canvas = document.getElementById("myCanvas");</w:t>
      </w:r>
    </w:p>
    <w:p w:rsidR="00C54301" w:rsidRPr="00C54301" w:rsidRDefault="00C54301" w:rsidP="00C54301">
      <w:pPr>
        <w:tabs>
          <w:tab w:val="left" w:pos="1440"/>
        </w:tabs>
        <w:rPr>
          <w:b/>
        </w:rPr>
      </w:pPr>
      <w:r w:rsidRPr="00C54301">
        <w:rPr>
          <w:b/>
        </w:rPr>
        <w:t xml:space="preserve">            var context = canvas.getContext("2d");</w:t>
      </w:r>
    </w:p>
    <w:p w:rsidR="00C54301" w:rsidRPr="00C54301" w:rsidRDefault="00C54301" w:rsidP="00C54301">
      <w:pPr>
        <w:tabs>
          <w:tab w:val="left" w:pos="1440"/>
        </w:tabs>
        <w:rPr>
          <w:b/>
        </w:rPr>
      </w:pPr>
    </w:p>
    <w:p w:rsidR="00C54301" w:rsidRPr="00C54301" w:rsidRDefault="00C54301" w:rsidP="00C54301">
      <w:pPr>
        <w:tabs>
          <w:tab w:val="left" w:pos="1440"/>
        </w:tabs>
        <w:rPr>
          <w:b/>
        </w:rPr>
      </w:pPr>
      <w:r w:rsidRPr="00C54301">
        <w:rPr>
          <w:b/>
        </w:rPr>
        <w:t xml:space="preserve">            var clockRadius = context.canvas.width/2;</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context.beginPath();</w:t>
      </w:r>
    </w:p>
    <w:p w:rsidR="00C54301" w:rsidRPr="00C54301" w:rsidRDefault="00C54301" w:rsidP="00C54301">
      <w:pPr>
        <w:tabs>
          <w:tab w:val="left" w:pos="1440"/>
        </w:tabs>
        <w:rPr>
          <w:b/>
        </w:rPr>
      </w:pPr>
      <w:r w:rsidRPr="00C54301">
        <w:rPr>
          <w:b/>
        </w:rPr>
        <w:t xml:space="preserve">            context.arc(clockRadius,clockRadius,clockRadius,0,2*Math.PI);</w:t>
      </w:r>
    </w:p>
    <w:p w:rsidR="00C54301" w:rsidRPr="00C54301" w:rsidRDefault="00C54301" w:rsidP="00C54301">
      <w:pPr>
        <w:tabs>
          <w:tab w:val="left" w:pos="1440"/>
        </w:tabs>
        <w:rPr>
          <w:b/>
        </w:rPr>
      </w:pPr>
      <w:r w:rsidRPr="00C54301">
        <w:rPr>
          <w:b/>
        </w:rPr>
        <w:t xml:space="preserve">            context.fillStyle = "black";</w:t>
      </w:r>
    </w:p>
    <w:p w:rsidR="00C54301" w:rsidRPr="00C54301" w:rsidRDefault="00C54301" w:rsidP="00C54301">
      <w:pPr>
        <w:tabs>
          <w:tab w:val="left" w:pos="1440"/>
        </w:tabs>
        <w:rPr>
          <w:b/>
        </w:rPr>
      </w:pPr>
      <w:r w:rsidRPr="00C54301">
        <w:rPr>
          <w:b/>
        </w:rPr>
        <w:t xml:space="preserve">            context.fill(); </w:t>
      </w:r>
    </w:p>
    <w:p w:rsidR="00C54301" w:rsidRPr="00C54301" w:rsidRDefault="00C54301" w:rsidP="00C54301">
      <w:pPr>
        <w:tabs>
          <w:tab w:val="left" w:pos="1440"/>
        </w:tabs>
        <w:rPr>
          <w:b/>
        </w:rPr>
      </w:pPr>
      <w:r w:rsidRPr="00C54301">
        <w:rPr>
          <w:b/>
        </w:rPr>
        <w:t xml:space="preserve">            context.closePath();</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context.beginPath();</w:t>
      </w:r>
    </w:p>
    <w:p w:rsidR="00C54301" w:rsidRPr="00C54301" w:rsidRDefault="00C54301" w:rsidP="00C54301">
      <w:pPr>
        <w:tabs>
          <w:tab w:val="left" w:pos="1440"/>
        </w:tabs>
        <w:rPr>
          <w:b/>
        </w:rPr>
      </w:pPr>
      <w:r w:rsidRPr="00C54301">
        <w:rPr>
          <w:b/>
        </w:rPr>
        <w:t xml:space="preserve">            context.font = clockRadius/10+"px Arial";</w:t>
      </w:r>
    </w:p>
    <w:p w:rsidR="00C54301" w:rsidRPr="00C54301" w:rsidRDefault="00C54301" w:rsidP="00C54301">
      <w:pPr>
        <w:tabs>
          <w:tab w:val="left" w:pos="1440"/>
        </w:tabs>
        <w:rPr>
          <w:b/>
        </w:rPr>
      </w:pPr>
      <w:r w:rsidRPr="00C54301">
        <w:rPr>
          <w:b/>
        </w:rPr>
        <w:t xml:space="preserve">            context.fillStyle = "white";</w:t>
      </w:r>
    </w:p>
    <w:p w:rsidR="00C54301" w:rsidRPr="00C54301" w:rsidRDefault="00C54301" w:rsidP="00C54301">
      <w:pPr>
        <w:tabs>
          <w:tab w:val="left" w:pos="1440"/>
        </w:tabs>
        <w:rPr>
          <w:b/>
        </w:rPr>
      </w:pPr>
      <w:r w:rsidRPr="00C54301">
        <w:rPr>
          <w:b/>
        </w:rPr>
        <w:t xml:space="preserve">            context.textAlign = "center";</w:t>
      </w:r>
    </w:p>
    <w:p w:rsidR="00C54301" w:rsidRPr="00C54301" w:rsidRDefault="00C54301" w:rsidP="00C54301">
      <w:pPr>
        <w:tabs>
          <w:tab w:val="left" w:pos="1440"/>
        </w:tabs>
        <w:rPr>
          <w:b/>
        </w:rPr>
      </w:pPr>
      <w:r w:rsidRPr="00C54301">
        <w:rPr>
          <w:b/>
        </w:rPr>
        <w:t xml:space="preserve">            context.textBaseLine = "middle";</w:t>
      </w:r>
    </w:p>
    <w:p w:rsidR="00C54301" w:rsidRPr="00C54301" w:rsidRDefault="00C54301" w:rsidP="00C54301">
      <w:pPr>
        <w:tabs>
          <w:tab w:val="left" w:pos="1440"/>
        </w:tabs>
        <w:rPr>
          <w:b/>
        </w:rPr>
      </w:pPr>
      <w:r w:rsidRPr="00C54301">
        <w:rPr>
          <w:b/>
        </w:rPr>
        <w:t xml:space="preserve">            context.fillText("12",clockRadius,clockRadius-(clockRadius*0.9));</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var i = 1;</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for( var angle = 2*Math.PI/12; angle&lt;=2*Math.PI; angle+=2*Math.PI/12)</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context.fillText(i,clockRadius+clockRadius*0.9*Math.sin(angle),clockRadius-clockRadius*0.9*Math.cos(angle));</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lastRenderedPageBreak/>
        <w:t xml:space="preserve">               i+=1;</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p>
    <w:p w:rsidR="00C54301" w:rsidRPr="00C54301" w:rsidRDefault="00C54301" w:rsidP="00C54301">
      <w:pPr>
        <w:tabs>
          <w:tab w:val="left" w:pos="1440"/>
        </w:tabs>
        <w:rPr>
          <w:b/>
        </w:rPr>
      </w:pPr>
      <w:r w:rsidRPr="00C54301">
        <w:rPr>
          <w:b/>
        </w:rPr>
        <w:t xml:space="preserve">            context.closePath();</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var hours = new Date().getHours();</w:t>
      </w:r>
    </w:p>
    <w:p w:rsidR="00C54301" w:rsidRPr="00C54301" w:rsidRDefault="00C54301" w:rsidP="00C54301">
      <w:pPr>
        <w:tabs>
          <w:tab w:val="left" w:pos="1440"/>
        </w:tabs>
        <w:rPr>
          <w:b/>
        </w:rPr>
      </w:pPr>
      <w:r w:rsidRPr="00C54301">
        <w:rPr>
          <w:b/>
        </w:rPr>
        <w:t xml:space="preserve">            var minutes = new Date().getMinutes();</w:t>
      </w:r>
    </w:p>
    <w:p w:rsidR="00C54301" w:rsidRPr="00C54301" w:rsidRDefault="00C54301" w:rsidP="00C54301">
      <w:pPr>
        <w:tabs>
          <w:tab w:val="left" w:pos="1440"/>
        </w:tabs>
        <w:rPr>
          <w:b/>
        </w:rPr>
      </w:pPr>
      <w:r w:rsidRPr="00C54301">
        <w:rPr>
          <w:b/>
        </w:rPr>
        <w:t xml:space="preserve">            var seconds = new Date().getSeconds();</w:t>
      </w:r>
    </w:p>
    <w:p w:rsidR="00C54301" w:rsidRPr="00C54301" w:rsidRDefault="00C54301" w:rsidP="00C54301">
      <w:pPr>
        <w:tabs>
          <w:tab w:val="left" w:pos="1440"/>
        </w:tabs>
        <w:rPr>
          <w:b/>
        </w:rPr>
      </w:pPr>
      <w:r w:rsidRPr="00C54301">
        <w:rPr>
          <w:b/>
        </w:rPr>
        <w:t xml:space="preserve">            var fullHours = hours % 12 + minutes/60 + seconds/3600;</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var hoursAngle = fullHours * 2*Math.PI/12;</w:t>
      </w:r>
    </w:p>
    <w:p w:rsidR="00C54301" w:rsidRPr="00C54301" w:rsidRDefault="00C54301" w:rsidP="00C54301">
      <w:pPr>
        <w:tabs>
          <w:tab w:val="left" w:pos="1440"/>
        </w:tabs>
        <w:rPr>
          <w:b/>
        </w:rPr>
      </w:pPr>
      <w:r w:rsidRPr="00C54301">
        <w:rPr>
          <w:b/>
        </w:rPr>
        <w:t xml:space="preserve">            var minutesAngle = minutes * 2*Math.PI/60;</w:t>
      </w:r>
    </w:p>
    <w:p w:rsidR="00C54301" w:rsidRPr="00C54301" w:rsidRDefault="00C54301" w:rsidP="00C54301">
      <w:pPr>
        <w:tabs>
          <w:tab w:val="left" w:pos="1440"/>
        </w:tabs>
        <w:rPr>
          <w:b/>
        </w:rPr>
      </w:pPr>
      <w:r w:rsidRPr="00C54301">
        <w:rPr>
          <w:b/>
        </w:rPr>
        <w:t xml:space="preserve">            var secondsAngle = seconds * 2*Math.PI/60;</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context.beginPath();</w:t>
      </w:r>
    </w:p>
    <w:p w:rsidR="00C54301" w:rsidRPr="00C54301" w:rsidRDefault="00C54301" w:rsidP="00C54301">
      <w:pPr>
        <w:tabs>
          <w:tab w:val="left" w:pos="1440"/>
        </w:tabs>
        <w:rPr>
          <w:b/>
        </w:rPr>
      </w:pPr>
      <w:r w:rsidRPr="00C54301">
        <w:rPr>
          <w:b/>
        </w:rPr>
        <w:t xml:space="preserve">            context.moveTo(clockRadius,clockRadius);</w:t>
      </w:r>
    </w:p>
    <w:p w:rsidR="00C54301" w:rsidRPr="00C54301" w:rsidRDefault="00C54301" w:rsidP="00C54301">
      <w:pPr>
        <w:tabs>
          <w:tab w:val="left" w:pos="1440"/>
        </w:tabs>
        <w:rPr>
          <w:b/>
        </w:rPr>
      </w:pPr>
      <w:r w:rsidRPr="00C54301">
        <w:rPr>
          <w:b/>
        </w:rPr>
        <w:t xml:space="preserve">            context.lineTo(clockRadius+clockRadius*0.6*Math.sin(hoursAngle),clockRadius-clockRadius*0.6*Math.cos(hoursAngle));</w:t>
      </w:r>
    </w:p>
    <w:p w:rsidR="00C54301" w:rsidRPr="00C54301" w:rsidRDefault="00C54301" w:rsidP="00C54301">
      <w:pPr>
        <w:tabs>
          <w:tab w:val="left" w:pos="1440"/>
        </w:tabs>
        <w:rPr>
          <w:b/>
        </w:rPr>
      </w:pPr>
      <w:r w:rsidRPr="00C54301">
        <w:rPr>
          <w:b/>
        </w:rPr>
        <w:t xml:space="preserve">            context.strokeStyle = "white";</w:t>
      </w:r>
    </w:p>
    <w:p w:rsidR="00C54301" w:rsidRPr="00C54301" w:rsidRDefault="00C54301" w:rsidP="00C54301">
      <w:pPr>
        <w:tabs>
          <w:tab w:val="left" w:pos="1440"/>
        </w:tabs>
        <w:rPr>
          <w:b/>
        </w:rPr>
      </w:pPr>
      <w:r w:rsidRPr="00C54301">
        <w:rPr>
          <w:b/>
        </w:rPr>
        <w:t xml:space="preserve">            context.lineWidth = (clockRadius*0.04);</w:t>
      </w:r>
    </w:p>
    <w:p w:rsidR="00C54301" w:rsidRPr="00C54301" w:rsidRDefault="00C54301" w:rsidP="00C54301">
      <w:pPr>
        <w:tabs>
          <w:tab w:val="left" w:pos="1440"/>
        </w:tabs>
        <w:rPr>
          <w:b/>
        </w:rPr>
      </w:pPr>
      <w:r w:rsidRPr="00C54301">
        <w:rPr>
          <w:b/>
        </w:rPr>
        <w:t xml:space="preserve">            context.stroke();</w:t>
      </w:r>
    </w:p>
    <w:p w:rsidR="00C54301" w:rsidRPr="00C54301" w:rsidRDefault="00C54301" w:rsidP="00C54301">
      <w:pPr>
        <w:tabs>
          <w:tab w:val="left" w:pos="1440"/>
        </w:tabs>
        <w:rPr>
          <w:b/>
        </w:rPr>
      </w:pPr>
      <w:r w:rsidRPr="00C54301">
        <w:rPr>
          <w:b/>
        </w:rPr>
        <w:t xml:space="preserve">            context.closePath();</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context.beginPath();</w:t>
      </w:r>
    </w:p>
    <w:p w:rsidR="00C54301" w:rsidRPr="00C54301" w:rsidRDefault="00C54301" w:rsidP="00C54301">
      <w:pPr>
        <w:tabs>
          <w:tab w:val="left" w:pos="1440"/>
        </w:tabs>
        <w:rPr>
          <w:b/>
        </w:rPr>
      </w:pPr>
      <w:r w:rsidRPr="00C54301">
        <w:rPr>
          <w:b/>
        </w:rPr>
        <w:t xml:space="preserve">            context.moveTo(clockRadius,clockRadius);</w:t>
      </w:r>
    </w:p>
    <w:p w:rsidR="00C54301" w:rsidRPr="00C54301" w:rsidRDefault="00C54301" w:rsidP="00C54301">
      <w:pPr>
        <w:tabs>
          <w:tab w:val="left" w:pos="1440"/>
        </w:tabs>
        <w:rPr>
          <w:b/>
        </w:rPr>
      </w:pPr>
      <w:r w:rsidRPr="00C54301">
        <w:rPr>
          <w:b/>
        </w:rPr>
        <w:lastRenderedPageBreak/>
        <w:t xml:space="preserve">            context.lineTo(clockRadius+clockRadius*0.75*Math.sin(minutesAngle),clockRadius-clockRadius*0.75*Math.cos(minutesAngle));</w:t>
      </w:r>
    </w:p>
    <w:p w:rsidR="00C54301" w:rsidRPr="00C54301" w:rsidRDefault="00C54301" w:rsidP="00C54301">
      <w:pPr>
        <w:tabs>
          <w:tab w:val="left" w:pos="1440"/>
        </w:tabs>
        <w:rPr>
          <w:b/>
        </w:rPr>
      </w:pPr>
      <w:r w:rsidRPr="00C54301">
        <w:rPr>
          <w:b/>
        </w:rPr>
        <w:t xml:space="preserve">            context.lineWidth = clockRadius*0.024;</w:t>
      </w:r>
    </w:p>
    <w:p w:rsidR="00C54301" w:rsidRPr="00C54301" w:rsidRDefault="00C54301" w:rsidP="00C54301">
      <w:pPr>
        <w:tabs>
          <w:tab w:val="left" w:pos="1440"/>
        </w:tabs>
        <w:rPr>
          <w:b/>
        </w:rPr>
      </w:pPr>
      <w:r w:rsidRPr="00C54301">
        <w:rPr>
          <w:b/>
        </w:rPr>
        <w:t xml:space="preserve">            context.strokeStyle = "white";</w:t>
      </w:r>
    </w:p>
    <w:p w:rsidR="00C54301" w:rsidRPr="00C54301" w:rsidRDefault="00C54301" w:rsidP="00C54301">
      <w:pPr>
        <w:tabs>
          <w:tab w:val="left" w:pos="1440"/>
        </w:tabs>
        <w:rPr>
          <w:b/>
        </w:rPr>
      </w:pPr>
      <w:r w:rsidRPr="00C54301">
        <w:rPr>
          <w:b/>
        </w:rPr>
        <w:t xml:space="preserve">            context.stroke();</w:t>
      </w:r>
    </w:p>
    <w:p w:rsidR="00C54301" w:rsidRPr="00C54301" w:rsidRDefault="00C54301" w:rsidP="00C54301">
      <w:pPr>
        <w:tabs>
          <w:tab w:val="left" w:pos="1440"/>
        </w:tabs>
        <w:rPr>
          <w:b/>
        </w:rPr>
      </w:pPr>
      <w:r w:rsidRPr="00C54301">
        <w:rPr>
          <w:b/>
        </w:rPr>
        <w:t xml:space="preserve">            context.closePath();</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context.beginPath();</w:t>
      </w:r>
    </w:p>
    <w:p w:rsidR="00C54301" w:rsidRPr="00C54301" w:rsidRDefault="00C54301" w:rsidP="00C54301">
      <w:pPr>
        <w:tabs>
          <w:tab w:val="left" w:pos="1440"/>
        </w:tabs>
        <w:rPr>
          <w:b/>
        </w:rPr>
      </w:pPr>
      <w:r w:rsidRPr="00C54301">
        <w:rPr>
          <w:b/>
        </w:rPr>
        <w:t xml:space="preserve">            context.moveTo(clockRadius,clockRadius);</w:t>
      </w:r>
    </w:p>
    <w:p w:rsidR="00C54301" w:rsidRPr="00C54301" w:rsidRDefault="00C54301" w:rsidP="00C54301">
      <w:pPr>
        <w:tabs>
          <w:tab w:val="left" w:pos="1440"/>
        </w:tabs>
        <w:rPr>
          <w:b/>
        </w:rPr>
      </w:pPr>
      <w:r w:rsidRPr="00C54301">
        <w:rPr>
          <w:b/>
        </w:rPr>
        <w:t xml:space="preserve">            context.lineTo(clockRadius+clockRadius*0.9*Math.sin(secondsAngle),clockRadius-clockRadius*0.9*Math.cos(secondsAngle));</w:t>
      </w:r>
    </w:p>
    <w:p w:rsidR="00C54301" w:rsidRPr="00C54301" w:rsidRDefault="00C54301" w:rsidP="00C54301">
      <w:pPr>
        <w:tabs>
          <w:tab w:val="left" w:pos="1440"/>
        </w:tabs>
        <w:rPr>
          <w:b/>
        </w:rPr>
      </w:pPr>
      <w:r w:rsidRPr="00C54301">
        <w:rPr>
          <w:b/>
        </w:rPr>
        <w:t xml:space="preserve">            context.strokeStyle = "white";</w:t>
      </w:r>
    </w:p>
    <w:p w:rsidR="00C54301" w:rsidRPr="00C54301" w:rsidRDefault="00C54301" w:rsidP="00C54301">
      <w:pPr>
        <w:tabs>
          <w:tab w:val="left" w:pos="1440"/>
        </w:tabs>
        <w:rPr>
          <w:b/>
        </w:rPr>
      </w:pPr>
      <w:r w:rsidRPr="00C54301">
        <w:rPr>
          <w:b/>
        </w:rPr>
        <w:t xml:space="preserve">            context.lineWidth = clockRadius*0.01;</w:t>
      </w:r>
    </w:p>
    <w:p w:rsidR="00C54301" w:rsidRPr="00C54301" w:rsidRDefault="00C54301" w:rsidP="00C54301">
      <w:pPr>
        <w:tabs>
          <w:tab w:val="left" w:pos="1440"/>
        </w:tabs>
        <w:rPr>
          <w:b/>
        </w:rPr>
      </w:pPr>
      <w:r w:rsidRPr="00C54301">
        <w:rPr>
          <w:b/>
        </w:rPr>
        <w:t xml:space="preserve">            context.stroke();</w:t>
      </w:r>
    </w:p>
    <w:p w:rsidR="00C54301" w:rsidRPr="00C54301" w:rsidRDefault="00C54301" w:rsidP="00C54301">
      <w:pPr>
        <w:tabs>
          <w:tab w:val="left" w:pos="1440"/>
        </w:tabs>
        <w:rPr>
          <w:b/>
        </w:rPr>
      </w:pPr>
      <w:r w:rsidRPr="00C54301">
        <w:rPr>
          <w:b/>
        </w:rPr>
        <w:t xml:space="preserve">            context.closePath();</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context.beginPath();</w:t>
      </w:r>
    </w:p>
    <w:p w:rsidR="00C54301" w:rsidRPr="00C54301" w:rsidRDefault="00C54301" w:rsidP="00C54301">
      <w:pPr>
        <w:tabs>
          <w:tab w:val="left" w:pos="1440"/>
        </w:tabs>
        <w:rPr>
          <w:b/>
        </w:rPr>
      </w:pPr>
      <w:r w:rsidRPr="00C54301">
        <w:rPr>
          <w:b/>
        </w:rPr>
        <w:t xml:space="preserve">            context.arc(clockRadius,clockRadius,14,0,2*Math.PI);</w:t>
      </w:r>
    </w:p>
    <w:p w:rsidR="00C54301" w:rsidRPr="00C54301" w:rsidRDefault="00C54301" w:rsidP="00C54301">
      <w:pPr>
        <w:tabs>
          <w:tab w:val="left" w:pos="1440"/>
        </w:tabs>
        <w:rPr>
          <w:b/>
        </w:rPr>
      </w:pPr>
      <w:r w:rsidRPr="00C54301">
        <w:rPr>
          <w:b/>
        </w:rPr>
        <w:t xml:space="preserve">            context.fillStyle = "white";</w:t>
      </w:r>
    </w:p>
    <w:p w:rsidR="00C54301" w:rsidRPr="00C54301" w:rsidRDefault="00C54301" w:rsidP="00C54301">
      <w:pPr>
        <w:tabs>
          <w:tab w:val="left" w:pos="1440"/>
        </w:tabs>
        <w:rPr>
          <w:b/>
        </w:rPr>
      </w:pPr>
      <w:r w:rsidRPr="00C54301">
        <w:rPr>
          <w:b/>
        </w:rPr>
        <w:t xml:space="preserve">            context.fill();</w:t>
      </w:r>
    </w:p>
    <w:p w:rsidR="00C54301" w:rsidRPr="00C54301" w:rsidRDefault="00C54301" w:rsidP="00C54301">
      <w:pPr>
        <w:tabs>
          <w:tab w:val="left" w:pos="1440"/>
        </w:tabs>
        <w:rPr>
          <w:b/>
        </w:rPr>
      </w:pPr>
      <w:r w:rsidRPr="00C54301">
        <w:rPr>
          <w:b/>
        </w:rPr>
        <w:t xml:space="preserve">            context.closePath();</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setInterval(clock,1000);</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w:t>
      </w:r>
    </w:p>
    <w:p w:rsidR="00C54301" w:rsidRPr="00C54301" w:rsidRDefault="00C54301" w:rsidP="00C54301">
      <w:pPr>
        <w:tabs>
          <w:tab w:val="left" w:pos="1440"/>
        </w:tabs>
        <w:rPr>
          <w:b/>
        </w:rPr>
      </w:pPr>
      <w:r w:rsidRPr="00C54301">
        <w:rPr>
          <w:b/>
        </w:rPr>
        <w:t xml:space="preserve">        &lt;/script&gt;</w:t>
      </w:r>
    </w:p>
    <w:p w:rsidR="00C54301" w:rsidRPr="00C54301" w:rsidRDefault="00C54301" w:rsidP="00C54301">
      <w:pPr>
        <w:tabs>
          <w:tab w:val="left" w:pos="1440"/>
        </w:tabs>
        <w:rPr>
          <w:b/>
        </w:rPr>
      </w:pPr>
      <w:r w:rsidRPr="00C54301">
        <w:rPr>
          <w:b/>
        </w:rPr>
        <w:lastRenderedPageBreak/>
        <w:t xml:space="preserve">        </w:t>
      </w:r>
    </w:p>
    <w:p w:rsidR="00C54301" w:rsidRPr="00C54301" w:rsidRDefault="00C54301" w:rsidP="00C54301">
      <w:pPr>
        <w:tabs>
          <w:tab w:val="left" w:pos="1440"/>
        </w:tabs>
        <w:rPr>
          <w:b/>
        </w:rPr>
      </w:pPr>
      <w:r w:rsidRPr="00C54301">
        <w:rPr>
          <w:b/>
        </w:rPr>
        <w:t xml:space="preserve">    &lt;/body&gt;</w:t>
      </w:r>
    </w:p>
    <w:p w:rsidR="00C54301" w:rsidRPr="00C54301" w:rsidRDefault="00C54301" w:rsidP="00C54301">
      <w:pPr>
        <w:tabs>
          <w:tab w:val="left" w:pos="1440"/>
        </w:tabs>
        <w:rPr>
          <w:b/>
        </w:rPr>
      </w:pPr>
    </w:p>
    <w:p w:rsidR="00C54301" w:rsidRPr="00C54301" w:rsidRDefault="00C54301" w:rsidP="00C54301">
      <w:pPr>
        <w:tabs>
          <w:tab w:val="left" w:pos="1440"/>
        </w:tabs>
        <w:rPr>
          <w:b/>
        </w:rPr>
      </w:pPr>
      <w:r w:rsidRPr="00C54301">
        <w:rPr>
          <w:b/>
        </w:rPr>
        <w:t>&lt;/html&gt;</w:t>
      </w:r>
    </w:p>
    <w:p w:rsidR="000617DE" w:rsidRDefault="000617DE" w:rsidP="00852F43">
      <w:pPr>
        <w:pBdr>
          <w:bottom w:val="single" w:sz="12" w:space="1" w:color="auto"/>
        </w:pBdr>
        <w:tabs>
          <w:tab w:val="left" w:pos="1440"/>
        </w:tabs>
      </w:pPr>
    </w:p>
    <w:p w:rsidR="00BD262D" w:rsidRDefault="00BD262D" w:rsidP="00BD262D">
      <w:pPr>
        <w:tabs>
          <w:tab w:val="left" w:pos="1440"/>
        </w:tabs>
      </w:pPr>
    </w:p>
    <w:p w:rsidR="00BD262D" w:rsidRPr="00BD262D" w:rsidRDefault="00BD262D" w:rsidP="00BD262D">
      <w:pPr>
        <w:tabs>
          <w:tab w:val="left" w:pos="1440"/>
        </w:tabs>
        <w:rPr>
          <w:b/>
        </w:rPr>
      </w:pPr>
      <w:r>
        <w:rPr>
          <w:b/>
        </w:rPr>
        <w:t>AJAX:</w:t>
      </w:r>
    </w:p>
    <w:p w:rsidR="00BD262D" w:rsidRPr="00BD262D" w:rsidRDefault="00BD262D" w:rsidP="00BD262D">
      <w:pPr>
        <w:tabs>
          <w:tab w:val="left" w:pos="1440"/>
        </w:tabs>
      </w:pPr>
      <w:r w:rsidRPr="00BD262D">
        <w:t>&lt;script type = "text/javascript"&gt;</w:t>
      </w:r>
    </w:p>
    <w:p w:rsidR="00BD262D" w:rsidRPr="00BD262D" w:rsidRDefault="00BD262D" w:rsidP="00BD262D">
      <w:pPr>
        <w:tabs>
          <w:tab w:val="left" w:pos="1440"/>
        </w:tabs>
      </w:pPr>
      <w:r w:rsidRPr="00BD262D">
        <w:t xml:space="preserve">        </w:t>
      </w:r>
    </w:p>
    <w:p w:rsidR="00BD262D" w:rsidRPr="00BD262D" w:rsidRDefault="00BD262D" w:rsidP="00BD262D">
      <w:pPr>
        <w:tabs>
          <w:tab w:val="left" w:pos="1440"/>
        </w:tabs>
      </w:pPr>
      <w:r w:rsidRPr="00BD262D">
        <w:t xml:space="preserve">            $.ajax("info.txt").done(function(data){</w:t>
      </w:r>
    </w:p>
    <w:p w:rsidR="00BD262D" w:rsidRPr="00BD262D" w:rsidRDefault="00BD262D" w:rsidP="00BD262D">
      <w:pPr>
        <w:tabs>
          <w:tab w:val="left" w:pos="1440"/>
        </w:tabs>
      </w:pPr>
      <w:r w:rsidRPr="00BD262D">
        <w:t xml:space="preserve">                </w:t>
      </w:r>
    </w:p>
    <w:p w:rsidR="00BD262D" w:rsidRPr="00BD262D" w:rsidRDefault="00BD262D" w:rsidP="00BD262D">
      <w:pPr>
        <w:tabs>
          <w:tab w:val="left" w:pos="1440"/>
        </w:tabs>
      </w:pPr>
      <w:r w:rsidRPr="00BD262D">
        <w:t xml:space="preserve">                alert(data);</w:t>
      </w:r>
    </w:p>
    <w:p w:rsidR="00BD262D" w:rsidRPr="00BD262D" w:rsidRDefault="00BD262D" w:rsidP="00BD262D">
      <w:pPr>
        <w:tabs>
          <w:tab w:val="left" w:pos="1440"/>
        </w:tabs>
      </w:pPr>
      <w:r w:rsidRPr="00BD262D">
        <w:t xml:space="preserve">                </w:t>
      </w:r>
    </w:p>
    <w:p w:rsidR="00BD262D" w:rsidRPr="00BD262D" w:rsidRDefault="00BD262D" w:rsidP="00BD262D">
      <w:pPr>
        <w:tabs>
          <w:tab w:val="left" w:pos="1440"/>
        </w:tabs>
      </w:pPr>
      <w:r w:rsidRPr="00BD262D">
        <w:t xml:space="preserve">            }).fail(function(){</w:t>
      </w:r>
    </w:p>
    <w:p w:rsidR="00BD262D" w:rsidRPr="00BD262D" w:rsidRDefault="00BD262D" w:rsidP="00BD262D">
      <w:pPr>
        <w:tabs>
          <w:tab w:val="left" w:pos="1440"/>
        </w:tabs>
      </w:pPr>
      <w:r w:rsidRPr="00BD262D">
        <w:t xml:space="preserve">                </w:t>
      </w:r>
    </w:p>
    <w:p w:rsidR="00BD262D" w:rsidRPr="00BD262D" w:rsidRDefault="00BD262D" w:rsidP="00BD262D">
      <w:pPr>
        <w:tabs>
          <w:tab w:val="left" w:pos="1440"/>
        </w:tabs>
      </w:pPr>
      <w:r w:rsidRPr="00BD262D">
        <w:t xml:space="preserve">                alert("could not get data");</w:t>
      </w:r>
    </w:p>
    <w:p w:rsidR="00BD262D" w:rsidRPr="00BD262D" w:rsidRDefault="00BD262D" w:rsidP="00BD262D">
      <w:pPr>
        <w:tabs>
          <w:tab w:val="left" w:pos="1440"/>
        </w:tabs>
      </w:pPr>
      <w:r w:rsidRPr="00BD262D">
        <w:t xml:space="preserve">                </w:t>
      </w:r>
    </w:p>
    <w:p w:rsidR="00BD262D" w:rsidRPr="00BD262D" w:rsidRDefault="00BD262D" w:rsidP="00BD262D">
      <w:pPr>
        <w:tabs>
          <w:tab w:val="left" w:pos="1440"/>
        </w:tabs>
      </w:pPr>
      <w:r w:rsidRPr="00BD262D">
        <w:t xml:space="preserve">            })</w:t>
      </w:r>
    </w:p>
    <w:p w:rsidR="00BD262D" w:rsidRPr="00BD262D" w:rsidRDefault="00BD262D" w:rsidP="00BD262D">
      <w:pPr>
        <w:tabs>
          <w:tab w:val="left" w:pos="1440"/>
        </w:tabs>
      </w:pPr>
      <w:r w:rsidRPr="00BD262D">
        <w:t xml:space="preserve">        </w:t>
      </w:r>
    </w:p>
    <w:p w:rsidR="00BD262D" w:rsidRDefault="00BD262D" w:rsidP="00BD262D">
      <w:pPr>
        <w:tabs>
          <w:tab w:val="left" w:pos="1440"/>
        </w:tabs>
      </w:pPr>
      <w:r w:rsidRPr="00BD262D">
        <w:t xml:space="preserve">        &lt;/script&gt;</w:t>
      </w:r>
    </w:p>
    <w:p w:rsidR="00BD262D" w:rsidRDefault="00BD262D" w:rsidP="00BD262D">
      <w:pPr>
        <w:tabs>
          <w:tab w:val="left" w:pos="1440"/>
        </w:tabs>
      </w:pPr>
    </w:p>
    <w:p w:rsidR="00BD262D" w:rsidRDefault="00BD262D" w:rsidP="00BD262D">
      <w:pPr>
        <w:pBdr>
          <w:bottom w:val="single" w:sz="12" w:space="1" w:color="auto"/>
        </w:pBdr>
        <w:tabs>
          <w:tab w:val="left" w:pos="1440"/>
        </w:tabs>
      </w:pPr>
      <w:r>
        <w:t>We are using .ajax because it allows us to give an option if a certain command cannot be performed. In the above example, if we can find info.txt, we alert the text in that file. ‘data’ is just a variable name in which we store the data stored in info.txt. We write the variable inside function parameter.</w:t>
      </w:r>
    </w:p>
    <w:p w:rsidR="002C61CB" w:rsidRDefault="002C61CB" w:rsidP="002C61CB">
      <w:pPr>
        <w:tabs>
          <w:tab w:val="left" w:pos="1440"/>
        </w:tabs>
      </w:pPr>
      <w:r>
        <w:t>&lt;script type = "text/javascript"&gt;</w:t>
      </w:r>
    </w:p>
    <w:p w:rsidR="002C61CB" w:rsidRDefault="002C61CB" w:rsidP="002C61CB">
      <w:pPr>
        <w:tabs>
          <w:tab w:val="left" w:pos="1440"/>
        </w:tabs>
      </w:pPr>
      <w:r>
        <w:t xml:space="preserve">            </w:t>
      </w:r>
    </w:p>
    <w:p w:rsidR="002C61CB" w:rsidRDefault="002C61CB" w:rsidP="002C61CB">
      <w:pPr>
        <w:tabs>
          <w:tab w:val="left" w:pos="1440"/>
        </w:tabs>
      </w:pPr>
      <w:r>
        <w:t xml:space="preserve">            $.ajax("info.txt")</w:t>
      </w:r>
    </w:p>
    <w:p w:rsidR="002C61CB" w:rsidRDefault="002C61CB" w:rsidP="002C61CB">
      <w:pPr>
        <w:tabs>
          <w:tab w:val="left" w:pos="1440"/>
        </w:tabs>
      </w:pPr>
      <w:r>
        <w:t xml:space="preserve">                .done(function(data){</w:t>
      </w:r>
    </w:p>
    <w:p w:rsidR="002C61CB" w:rsidRDefault="002C61CB" w:rsidP="002C61CB">
      <w:pPr>
        <w:tabs>
          <w:tab w:val="left" w:pos="1440"/>
        </w:tabs>
      </w:pPr>
      <w:r>
        <w:t xml:space="preserve">                </w:t>
      </w:r>
    </w:p>
    <w:p w:rsidR="002C61CB" w:rsidRDefault="002C61CB" w:rsidP="002C61CB">
      <w:pPr>
        <w:tabs>
          <w:tab w:val="left" w:pos="1440"/>
        </w:tabs>
      </w:pPr>
      <w:r>
        <w:lastRenderedPageBreak/>
        <w:t xml:space="preserve">                $("#emptyPara").html(data);</w:t>
      </w:r>
    </w:p>
    <w:p w:rsidR="002C61CB" w:rsidRDefault="002C61CB" w:rsidP="002C61CB">
      <w:pPr>
        <w:tabs>
          <w:tab w:val="left" w:pos="1440"/>
        </w:tabs>
      </w:pPr>
      <w:r>
        <w:t xml:space="preserve">                </w:t>
      </w:r>
    </w:p>
    <w:p w:rsidR="002C61CB" w:rsidRDefault="002C61CB" w:rsidP="002C61CB">
      <w:pPr>
        <w:tabs>
          <w:tab w:val="left" w:pos="1440"/>
        </w:tabs>
      </w:pPr>
      <w:r>
        <w:t xml:space="preserve">            })</w:t>
      </w:r>
    </w:p>
    <w:p w:rsidR="002C61CB" w:rsidRDefault="002C61CB" w:rsidP="002C61CB">
      <w:pPr>
        <w:tabs>
          <w:tab w:val="left" w:pos="1440"/>
        </w:tabs>
      </w:pPr>
      <w:r>
        <w:t xml:space="preserve">                .fail(function(){</w:t>
      </w:r>
    </w:p>
    <w:p w:rsidR="002C61CB" w:rsidRDefault="002C61CB" w:rsidP="002C61CB">
      <w:pPr>
        <w:tabs>
          <w:tab w:val="left" w:pos="1440"/>
        </w:tabs>
      </w:pPr>
      <w:r>
        <w:t xml:space="preserve">                </w:t>
      </w:r>
    </w:p>
    <w:p w:rsidR="002C61CB" w:rsidRDefault="002C61CB" w:rsidP="002C61CB">
      <w:pPr>
        <w:tabs>
          <w:tab w:val="left" w:pos="1440"/>
        </w:tabs>
      </w:pPr>
      <w:r>
        <w:t xml:space="preserve">                alert("There was a problem.")</w:t>
      </w:r>
    </w:p>
    <w:p w:rsidR="002C61CB" w:rsidRDefault="002C61CB" w:rsidP="002C61CB">
      <w:pPr>
        <w:tabs>
          <w:tab w:val="left" w:pos="1440"/>
        </w:tabs>
      </w:pPr>
      <w:r>
        <w:t xml:space="preserve">                </w:t>
      </w:r>
    </w:p>
    <w:p w:rsidR="002C61CB" w:rsidRDefault="002C61CB" w:rsidP="002C61CB">
      <w:pPr>
        <w:tabs>
          <w:tab w:val="left" w:pos="1440"/>
        </w:tabs>
      </w:pPr>
      <w:r>
        <w:t xml:space="preserve">            })</w:t>
      </w:r>
    </w:p>
    <w:p w:rsidR="002C61CB" w:rsidRDefault="002C61CB" w:rsidP="002C61CB">
      <w:pPr>
        <w:tabs>
          <w:tab w:val="left" w:pos="1440"/>
        </w:tabs>
      </w:pPr>
      <w:r>
        <w:t xml:space="preserve">            </w:t>
      </w:r>
    </w:p>
    <w:p w:rsidR="002C61CB" w:rsidRDefault="002C61CB" w:rsidP="002C61CB">
      <w:pPr>
        <w:tabs>
          <w:tab w:val="left" w:pos="1440"/>
        </w:tabs>
      </w:pPr>
      <w:r>
        <w:t xml:space="preserve">        &lt;/script&gt;</w:t>
      </w:r>
    </w:p>
    <w:p w:rsidR="002C61CB" w:rsidRDefault="002C61CB" w:rsidP="002C61CB">
      <w:pPr>
        <w:tabs>
          <w:tab w:val="left" w:pos="1440"/>
        </w:tabs>
      </w:pPr>
    </w:p>
    <w:p w:rsidR="002C61CB" w:rsidRDefault="002C61CB" w:rsidP="002C61CB">
      <w:pPr>
        <w:pBdr>
          <w:bottom w:val="single" w:sz="12" w:space="1" w:color="auto"/>
        </w:pBdr>
        <w:tabs>
          <w:tab w:val="left" w:pos="1440"/>
        </w:tabs>
      </w:pPr>
      <w:r>
        <w:t xml:space="preserve">Here the content of info.txt was first stored in variable ‘data’,  then the html of paragraph tag was changed to the data. </w:t>
      </w:r>
    </w:p>
    <w:p w:rsidR="000F0C9E" w:rsidRDefault="008578A4" w:rsidP="002C61CB">
      <w:pPr>
        <w:tabs>
          <w:tab w:val="left" w:pos="1440"/>
        </w:tabs>
        <w:rPr>
          <w:b/>
        </w:rPr>
      </w:pPr>
      <w:r>
        <w:rPr>
          <w:b/>
        </w:rPr>
        <w:t>REGULAR EXPRESSION</w:t>
      </w:r>
    </w:p>
    <w:p w:rsidR="008578A4" w:rsidRDefault="008578A4" w:rsidP="008578A4">
      <w:pPr>
        <w:tabs>
          <w:tab w:val="left" w:pos="1440"/>
        </w:tabs>
      </w:pPr>
      <w:r>
        <w:t>&lt;script type = "text/javascript"&gt;</w:t>
      </w:r>
    </w:p>
    <w:p w:rsidR="008578A4" w:rsidRDefault="008578A4" w:rsidP="008578A4">
      <w:pPr>
        <w:tabs>
          <w:tab w:val="left" w:pos="1440"/>
        </w:tabs>
      </w:pPr>
      <w:r>
        <w:t xml:space="preserve">        </w:t>
      </w:r>
    </w:p>
    <w:p w:rsidR="008578A4" w:rsidRDefault="008578A4" w:rsidP="008578A4">
      <w:pPr>
        <w:tabs>
          <w:tab w:val="left" w:pos="1440"/>
        </w:tabs>
      </w:pPr>
      <w:r>
        <w:t xml:space="preserve">            var searchedWord = /Rohan/;</w:t>
      </w:r>
    </w:p>
    <w:p w:rsidR="008578A4" w:rsidRDefault="008578A4" w:rsidP="008578A4">
      <w:pPr>
        <w:tabs>
          <w:tab w:val="left" w:pos="1440"/>
        </w:tabs>
      </w:pPr>
      <w:r>
        <w:t xml:space="preserve">            var sentence = "Hi my name is Rohan.Rohan roHaN ";</w:t>
      </w:r>
    </w:p>
    <w:p w:rsidR="008578A4" w:rsidRDefault="008578A4" w:rsidP="008578A4">
      <w:pPr>
        <w:tabs>
          <w:tab w:val="left" w:pos="1440"/>
        </w:tabs>
      </w:pPr>
      <w:r>
        <w:t xml:space="preserve">            </w:t>
      </w:r>
    </w:p>
    <w:p w:rsidR="008578A4" w:rsidRDefault="008578A4" w:rsidP="008578A4">
      <w:pPr>
        <w:tabs>
          <w:tab w:val="left" w:pos="1440"/>
        </w:tabs>
      </w:pPr>
      <w:r>
        <w:t xml:space="preserve">            var result = sentence.match(searchedWord);</w:t>
      </w:r>
    </w:p>
    <w:p w:rsidR="008578A4" w:rsidRDefault="008578A4" w:rsidP="008578A4">
      <w:pPr>
        <w:tabs>
          <w:tab w:val="left" w:pos="1440"/>
        </w:tabs>
      </w:pPr>
      <w:r>
        <w:t xml:space="preserve">            </w:t>
      </w:r>
    </w:p>
    <w:p w:rsidR="008578A4" w:rsidRDefault="008578A4" w:rsidP="008578A4">
      <w:pPr>
        <w:tabs>
          <w:tab w:val="left" w:pos="1440"/>
        </w:tabs>
      </w:pPr>
      <w:r>
        <w:t xml:space="preserve">            alert(result)</w:t>
      </w:r>
    </w:p>
    <w:p w:rsidR="008578A4" w:rsidRDefault="008578A4" w:rsidP="008578A4">
      <w:pPr>
        <w:tabs>
          <w:tab w:val="left" w:pos="1440"/>
        </w:tabs>
      </w:pPr>
      <w:r>
        <w:t xml:space="preserve">        </w:t>
      </w:r>
    </w:p>
    <w:p w:rsidR="008578A4" w:rsidRDefault="008578A4" w:rsidP="008578A4">
      <w:pPr>
        <w:tabs>
          <w:tab w:val="left" w:pos="1440"/>
        </w:tabs>
      </w:pPr>
      <w:r>
        <w:t xml:space="preserve">        &lt;/script&gt;</w:t>
      </w:r>
    </w:p>
    <w:p w:rsidR="008578A4" w:rsidRDefault="008578A4" w:rsidP="008578A4">
      <w:pPr>
        <w:tabs>
          <w:tab w:val="left" w:pos="1440"/>
        </w:tabs>
      </w:pPr>
      <w:r>
        <w:t>Searches for ‘Rohan’ in the sentence.</w:t>
      </w:r>
    </w:p>
    <w:p w:rsidR="008578A4" w:rsidRDefault="00BB7A9D" w:rsidP="008578A4">
      <w:pPr>
        <w:tabs>
          <w:tab w:val="left" w:pos="1440"/>
        </w:tabs>
      </w:pPr>
      <w:r>
        <w:t>If we write /Rohan/I, then the search will be case insensitive.</w:t>
      </w:r>
    </w:p>
    <w:p w:rsidR="008E7584" w:rsidRDefault="00BB7A9D" w:rsidP="008578A4">
      <w:pPr>
        <w:pBdr>
          <w:bottom w:val="single" w:sz="12" w:space="1" w:color="auto"/>
        </w:pBdr>
        <w:tabs>
          <w:tab w:val="left" w:pos="1440"/>
        </w:tabs>
      </w:pPr>
      <w:r>
        <w:t>If we write  /Rohan/g , then the result will show as many Rohan as there is in the sentence.</w:t>
      </w:r>
    </w:p>
    <w:p w:rsidR="00CD5684" w:rsidRDefault="00CD5684" w:rsidP="008578A4">
      <w:pPr>
        <w:pBdr>
          <w:bottom w:val="single" w:sz="12" w:space="1" w:color="auto"/>
        </w:pBdr>
        <w:tabs>
          <w:tab w:val="left" w:pos="1440"/>
        </w:tabs>
      </w:pPr>
      <w:r>
        <w:t>If we write /Rohan/m, then the result will show Rohan from multiple lines.</w:t>
      </w:r>
    </w:p>
    <w:p w:rsidR="008E7584" w:rsidRDefault="008E7584" w:rsidP="008578A4">
      <w:pPr>
        <w:tabs>
          <w:tab w:val="left" w:pos="1440"/>
        </w:tabs>
      </w:pPr>
    </w:p>
    <w:p w:rsidR="008E7584" w:rsidRDefault="008E7584" w:rsidP="008578A4">
      <w:pPr>
        <w:tabs>
          <w:tab w:val="left" w:pos="1440"/>
        </w:tabs>
      </w:pPr>
    </w:p>
    <w:p w:rsidR="008E7584" w:rsidRDefault="008E7584" w:rsidP="008578A4">
      <w:pPr>
        <w:tabs>
          <w:tab w:val="left" w:pos="1440"/>
        </w:tabs>
      </w:pPr>
      <w:r>
        <w:t>&lt;p id = “demo”&gt;&lt;/p&gt;</w:t>
      </w:r>
    </w:p>
    <w:p w:rsidR="008E7584" w:rsidRDefault="008E7584" w:rsidP="008578A4">
      <w:pPr>
        <w:tabs>
          <w:tab w:val="left" w:pos="1440"/>
        </w:tabs>
      </w:pPr>
    </w:p>
    <w:p w:rsidR="008E7584" w:rsidRDefault="008E7584" w:rsidP="008578A4">
      <w:pPr>
        <w:tabs>
          <w:tab w:val="left" w:pos="1440"/>
        </w:tabs>
      </w:pPr>
      <w:r>
        <w:t>Var regex = /w3schools/I;</w:t>
      </w:r>
    </w:p>
    <w:p w:rsidR="008E7584" w:rsidRDefault="008E7584" w:rsidP="008578A4">
      <w:pPr>
        <w:tabs>
          <w:tab w:val="left" w:pos="1440"/>
        </w:tabs>
      </w:pPr>
      <w:r>
        <w:t>Var str = “Visit my W3Schools!”;</w:t>
      </w:r>
    </w:p>
    <w:p w:rsidR="008E7584" w:rsidRDefault="008E7584" w:rsidP="008578A4">
      <w:pPr>
        <w:tabs>
          <w:tab w:val="left" w:pos="1440"/>
        </w:tabs>
      </w:pPr>
      <w:r>
        <w:t>Var result = str.search(regex);</w:t>
      </w:r>
    </w:p>
    <w:p w:rsidR="008E7584" w:rsidRDefault="008E7584" w:rsidP="008578A4">
      <w:pPr>
        <w:tabs>
          <w:tab w:val="left" w:pos="1440"/>
        </w:tabs>
      </w:pPr>
      <w:r>
        <w:t>$(“#demo”).HTML(result);</w:t>
      </w:r>
    </w:p>
    <w:p w:rsidR="008E7584" w:rsidRDefault="008E7584" w:rsidP="008578A4">
      <w:pPr>
        <w:tabs>
          <w:tab w:val="left" w:pos="1440"/>
        </w:tabs>
      </w:pPr>
    </w:p>
    <w:p w:rsidR="008E7584" w:rsidRDefault="008E7584" w:rsidP="008578A4">
      <w:pPr>
        <w:pBdr>
          <w:bottom w:val="single" w:sz="6" w:space="1" w:color="auto"/>
        </w:pBdr>
        <w:tabs>
          <w:tab w:val="left" w:pos="1440"/>
        </w:tabs>
      </w:pPr>
      <w:r>
        <w:t>Ans: 9. This gives the starting position of w3schools.</w:t>
      </w:r>
      <w:r w:rsidR="00E15497">
        <w:t xml:space="preserve"> </w:t>
      </w:r>
    </w:p>
    <w:p w:rsidR="00E15497" w:rsidRDefault="00E15497" w:rsidP="008578A4">
      <w:pPr>
        <w:tabs>
          <w:tab w:val="left" w:pos="1440"/>
        </w:tabs>
      </w:pPr>
      <w:r>
        <w:t xml:space="preserve">We can also write var regex = “w3schools” and search for it. </w:t>
      </w:r>
    </w:p>
    <w:p w:rsidR="00E15497" w:rsidRDefault="00E15497" w:rsidP="00E15497">
      <w:pPr>
        <w:tabs>
          <w:tab w:val="left" w:pos="1440"/>
        </w:tabs>
      </w:pPr>
      <w:r>
        <w:t>&lt;p id = “demo”&gt;&lt;/p&gt;</w:t>
      </w:r>
    </w:p>
    <w:p w:rsidR="00E15497" w:rsidRDefault="00E15497" w:rsidP="00E15497">
      <w:pPr>
        <w:tabs>
          <w:tab w:val="left" w:pos="1440"/>
        </w:tabs>
      </w:pPr>
    </w:p>
    <w:p w:rsidR="00E15497" w:rsidRDefault="00DD38BB" w:rsidP="00E15497">
      <w:pPr>
        <w:tabs>
          <w:tab w:val="left" w:pos="1440"/>
        </w:tabs>
      </w:pPr>
      <w:r>
        <w:t>Var regex = “W3SCHOOLS”</w:t>
      </w:r>
      <w:r w:rsidR="00E15497">
        <w:t>;</w:t>
      </w:r>
    </w:p>
    <w:p w:rsidR="00E15497" w:rsidRDefault="00E15497" w:rsidP="00E15497">
      <w:pPr>
        <w:tabs>
          <w:tab w:val="left" w:pos="1440"/>
        </w:tabs>
      </w:pPr>
      <w:r>
        <w:t>Var str = “Visit my W3Schools!”;</w:t>
      </w:r>
    </w:p>
    <w:p w:rsidR="00E15497" w:rsidRDefault="00E15497" w:rsidP="00E15497">
      <w:pPr>
        <w:tabs>
          <w:tab w:val="left" w:pos="1440"/>
        </w:tabs>
      </w:pPr>
      <w:r>
        <w:t>Var result = str.search(regex);</w:t>
      </w:r>
    </w:p>
    <w:p w:rsidR="00E15497" w:rsidRDefault="00E15497" w:rsidP="00E15497">
      <w:pPr>
        <w:tabs>
          <w:tab w:val="left" w:pos="1440"/>
        </w:tabs>
      </w:pPr>
      <w:r>
        <w:t>$(“#demo”).HTML(result);</w:t>
      </w:r>
    </w:p>
    <w:p w:rsidR="00DD38BB" w:rsidRDefault="00DD38BB" w:rsidP="00E15497">
      <w:pPr>
        <w:pBdr>
          <w:bottom w:val="single" w:sz="12" w:space="1" w:color="auto"/>
        </w:pBdr>
        <w:tabs>
          <w:tab w:val="left" w:pos="1440"/>
        </w:tabs>
      </w:pPr>
      <w:r>
        <w:t>No answer, because there is no case insensitive.</w:t>
      </w:r>
    </w:p>
    <w:p w:rsidR="00B2062A" w:rsidRDefault="00B2062A" w:rsidP="008578A4">
      <w:pPr>
        <w:tabs>
          <w:tab w:val="left" w:pos="1440"/>
        </w:tabs>
        <w:rPr>
          <w:b/>
        </w:rPr>
      </w:pPr>
      <w:r>
        <w:rPr>
          <w:b/>
        </w:rPr>
        <w:t>JQuery UI:</w:t>
      </w:r>
    </w:p>
    <w:p w:rsidR="00B2062A" w:rsidRDefault="00B2062A" w:rsidP="008578A4">
      <w:pPr>
        <w:tabs>
          <w:tab w:val="left" w:pos="1440"/>
        </w:tabs>
      </w:pPr>
      <w:r>
        <w:t>Download stable quick download from jqueryui.com</w:t>
      </w:r>
      <w:r w:rsidR="00541652">
        <w:t xml:space="preserve">. Then extract files. </w:t>
      </w:r>
    </w:p>
    <w:p w:rsidR="00541652" w:rsidRDefault="00541652" w:rsidP="00541652">
      <w:pPr>
        <w:tabs>
          <w:tab w:val="left" w:pos="1440"/>
        </w:tabs>
      </w:pPr>
      <w:r>
        <w:t>&lt;script src = "jquery-ui/jquery-ui.js"&gt;&lt;/script&gt;-----for javascript</w:t>
      </w:r>
    </w:p>
    <w:p w:rsidR="00541652" w:rsidRDefault="00541652" w:rsidP="00541652">
      <w:pPr>
        <w:pBdr>
          <w:bottom w:val="single" w:sz="12" w:space="1" w:color="auto"/>
        </w:pBdr>
        <w:tabs>
          <w:tab w:val="left" w:pos="1440"/>
        </w:tabs>
      </w:pPr>
      <w:r>
        <w:t xml:space="preserve"> &lt;link href = "jquery-ui/Jquery-ui.css" rel = "stylesheet"&gt;----for css</w:t>
      </w:r>
    </w:p>
    <w:p w:rsidR="00DF62D5" w:rsidRDefault="00DF62D5" w:rsidP="00DF62D5">
      <w:pPr>
        <w:pStyle w:val="ListParagraph"/>
        <w:numPr>
          <w:ilvl w:val="0"/>
          <w:numId w:val="1"/>
        </w:numPr>
        <w:tabs>
          <w:tab w:val="left" w:pos="1440"/>
        </w:tabs>
        <w:rPr>
          <w:b/>
        </w:rPr>
      </w:pPr>
      <w:r w:rsidRPr="00DF62D5">
        <w:rPr>
          <w:b/>
        </w:rPr>
        <w:t>Draggable:</w:t>
      </w:r>
    </w:p>
    <w:p w:rsidR="004E7CCD" w:rsidRDefault="004E7CCD" w:rsidP="004E7CCD">
      <w:pPr>
        <w:pStyle w:val="ListParagraph"/>
        <w:tabs>
          <w:tab w:val="left" w:pos="1440"/>
        </w:tabs>
        <w:rPr>
          <w:b/>
        </w:rPr>
      </w:pPr>
    </w:p>
    <w:p w:rsidR="004E7CCD" w:rsidRPr="004E7CCD" w:rsidRDefault="004E7CCD" w:rsidP="004E7CCD">
      <w:pPr>
        <w:pStyle w:val="ListParagraph"/>
        <w:tabs>
          <w:tab w:val="left" w:pos="1440"/>
        </w:tabs>
      </w:pPr>
      <w:r>
        <w:t>&lt;div id = “containmentBox”&gt;</w:t>
      </w:r>
    </w:p>
    <w:p w:rsidR="001D4D13" w:rsidRDefault="004E7CCD" w:rsidP="00541652">
      <w:pPr>
        <w:tabs>
          <w:tab w:val="left" w:pos="1440"/>
        </w:tabs>
      </w:pPr>
      <w:r>
        <w:tab/>
      </w:r>
      <w:r w:rsidR="001D4D13">
        <w:t>&lt;div id = “draggable”&gt;</w:t>
      </w:r>
      <w:r>
        <w:t>&lt;span id = “text”&gt;</w:t>
      </w:r>
      <w:r w:rsidR="001D4D13">
        <w:t>Drag me</w:t>
      </w:r>
      <w:r>
        <w:t>&lt;/span&gt;</w:t>
      </w:r>
      <w:r w:rsidR="001D4D13">
        <w:t>&lt;/div&gt;</w:t>
      </w:r>
    </w:p>
    <w:p w:rsidR="004E7CCD" w:rsidRDefault="004E7CCD" w:rsidP="00541652">
      <w:pPr>
        <w:tabs>
          <w:tab w:val="left" w:pos="1440"/>
        </w:tabs>
      </w:pPr>
      <w:r>
        <w:t>&lt;/div&gt;</w:t>
      </w:r>
    </w:p>
    <w:p w:rsidR="001D4D13" w:rsidRDefault="001D4D13" w:rsidP="00541652">
      <w:pPr>
        <w:tabs>
          <w:tab w:val="left" w:pos="1440"/>
        </w:tabs>
      </w:pPr>
      <w:r>
        <w:t>&lt;script type = “text/javascript”&gt;</w:t>
      </w:r>
    </w:p>
    <w:p w:rsidR="001D4D13" w:rsidRDefault="001D4D13" w:rsidP="00541652">
      <w:pPr>
        <w:tabs>
          <w:tab w:val="left" w:pos="1440"/>
        </w:tabs>
      </w:pPr>
      <w:r>
        <w:tab/>
        <w:t>$(“#draggable”).draggable();</w:t>
      </w:r>
      <w:r w:rsidR="00D577FB">
        <w:t>---can be dragged anywhere</w:t>
      </w:r>
    </w:p>
    <w:p w:rsidR="00D577FB" w:rsidRDefault="00D577FB" w:rsidP="00D577FB">
      <w:pPr>
        <w:tabs>
          <w:tab w:val="left" w:pos="1440"/>
        </w:tabs>
      </w:pPr>
      <w:r>
        <w:tab/>
        <w:t>$(“#draggable”).draggable({axis: “y”});------can be only dragged vertically.</w:t>
      </w:r>
    </w:p>
    <w:p w:rsidR="00D577FB" w:rsidRDefault="00D577FB" w:rsidP="00D577FB">
      <w:pPr>
        <w:tabs>
          <w:tab w:val="left" w:pos="1440"/>
        </w:tabs>
      </w:pPr>
      <w:r>
        <w:lastRenderedPageBreak/>
        <w:t>$( "#draggable" ).draggable({containment: "#containmentBox"});-----the draggable div can be dragged only within the containmentBox div</w:t>
      </w:r>
    </w:p>
    <w:p w:rsidR="00D577FB" w:rsidRPr="00B2062A" w:rsidRDefault="00D577FB" w:rsidP="00D577FB">
      <w:pPr>
        <w:tabs>
          <w:tab w:val="left" w:pos="1440"/>
        </w:tabs>
      </w:pPr>
      <w:r>
        <w:t xml:space="preserve"> $("#text").draggable({containment: "parent"})----the text can be dragged only within the div it is in i.e “#draggable”. </w:t>
      </w:r>
      <w:r w:rsidR="00AB0D31">
        <w:t>We Can also set the containment of the text to #containmentBox. It will restrict the area of draggable to the area of containmentBox</w:t>
      </w:r>
    </w:p>
    <w:p w:rsidR="00D577FB" w:rsidRDefault="00D577FB" w:rsidP="00541652">
      <w:pPr>
        <w:tabs>
          <w:tab w:val="left" w:pos="1440"/>
        </w:tabs>
      </w:pPr>
    </w:p>
    <w:p w:rsidR="001D4D13" w:rsidRDefault="001D4D13" w:rsidP="00541652">
      <w:pPr>
        <w:pBdr>
          <w:bottom w:val="single" w:sz="12" w:space="1" w:color="auto"/>
        </w:pBdr>
        <w:tabs>
          <w:tab w:val="left" w:pos="1440"/>
        </w:tabs>
      </w:pPr>
      <w:r>
        <w:t>&lt;/script&gt;</w:t>
      </w:r>
    </w:p>
    <w:p w:rsidR="00306EEB" w:rsidRDefault="00306EEB" w:rsidP="00541652">
      <w:pPr>
        <w:tabs>
          <w:tab w:val="left" w:pos="1440"/>
        </w:tabs>
      </w:pPr>
    </w:p>
    <w:p w:rsidR="00D17080" w:rsidRDefault="00D17080" w:rsidP="00D17080">
      <w:pPr>
        <w:pStyle w:val="ListParagraph"/>
        <w:numPr>
          <w:ilvl w:val="0"/>
          <w:numId w:val="1"/>
        </w:numPr>
        <w:tabs>
          <w:tab w:val="left" w:pos="1440"/>
        </w:tabs>
        <w:rPr>
          <w:b/>
        </w:rPr>
      </w:pPr>
      <w:r>
        <w:rPr>
          <w:b/>
        </w:rPr>
        <w:t>Resizable:</w:t>
      </w:r>
    </w:p>
    <w:p w:rsidR="00D17080" w:rsidRDefault="00D17080" w:rsidP="00D17080">
      <w:r w:rsidRPr="00D17080">
        <w:t>$("#draggable").resizable();</w:t>
      </w:r>
      <w:r>
        <w:t>---now the draggable div can be resized.</w:t>
      </w:r>
    </w:p>
    <w:p w:rsidR="003C77DB" w:rsidRDefault="00B61334" w:rsidP="003C77DB">
      <w:r>
        <w:t>$("#draggable").resizable({</w:t>
      </w:r>
      <w:r w:rsidR="001825FB">
        <w:t>grid: 50,</w:t>
      </w:r>
    </w:p>
    <w:p w:rsidR="003C77DB" w:rsidRDefault="001825FB" w:rsidP="003C77DB">
      <w:pPr>
        <w:ind w:left="1440" w:firstLine="720"/>
      </w:pPr>
      <w:r>
        <w:t xml:space="preserve"> </w:t>
      </w:r>
      <w:r w:rsidR="00B61334">
        <w:t>alsoResize: "#containmentBox"</w:t>
      </w:r>
      <w:r w:rsidR="003C77DB">
        <w:t xml:space="preserve">, </w:t>
      </w:r>
    </w:p>
    <w:p w:rsidR="003C77DB" w:rsidRDefault="003C77DB" w:rsidP="003C77DB">
      <w:pPr>
        <w:ind w:left="1440" w:firstLine="720"/>
      </w:pPr>
      <w:r>
        <w:t>resize: function(event,ui){ ---after resize occurs, function is called</w:t>
      </w:r>
    </w:p>
    <w:p w:rsidR="003C77DB" w:rsidRDefault="003C77DB" w:rsidP="003C77DB">
      <w:r>
        <w:t xml:space="preserve">                                          </w:t>
      </w:r>
      <w:r>
        <w:tab/>
        <w:t>if($("#draggable").width()&gt;300){</w:t>
      </w:r>
    </w:p>
    <w:p w:rsidR="003C77DB" w:rsidRDefault="003C77DB" w:rsidP="003C77DB">
      <w:r>
        <w:t xml:space="preserve">                                               alert("big enough");</w:t>
      </w:r>
    </w:p>
    <w:p w:rsidR="003C77DB" w:rsidRDefault="003C77DB" w:rsidP="003C77DB">
      <w:r>
        <w:t xml:space="preserve">                                           }</w:t>
      </w:r>
    </w:p>
    <w:p w:rsidR="00B61334" w:rsidRDefault="003C77DB" w:rsidP="003C77DB">
      <w:r>
        <w:t xml:space="preserve">                                       }</w:t>
      </w:r>
      <w:r w:rsidR="00B61334">
        <w:t>});</w:t>
      </w:r>
      <w:r w:rsidR="0033466A">
        <w:t>-----if you resize draggable div then containmentBox div is also resized. I don’t know yet how to resize text.</w:t>
      </w:r>
    </w:p>
    <w:p w:rsidR="00B61334" w:rsidRDefault="00B61334" w:rsidP="00B61334">
      <w:pPr>
        <w:pBdr>
          <w:bottom w:val="single" w:sz="12" w:space="1" w:color="auto"/>
        </w:pBdr>
      </w:pPr>
      <w:r>
        <w:t xml:space="preserve">            $("#containmentBox").resizable();</w:t>
      </w:r>
    </w:p>
    <w:p w:rsidR="00306EEB" w:rsidRPr="00306EEB" w:rsidRDefault="00306EEB" w:rsidP="00306EEB">
      <w:pPr>
        <w:pStyle w:val="ListParagraph"/>
        <w:numPr>
          <w:ilvl w:val="0"/>
          <w:numId w:val="1"/>
        </w:numPr>
        <w:rPr>
          <w:b/>
        </w:rPr>
      </w:pPr>
      <w:r w:rsidRPr="00306EEB">
        <w:rPr>
          <w:b/>
        </w:rPr>
        <w:t>Droppable:</w:t>
      </w:r>
    </w:p>
    <w:p w:rsidR="00306EEB" w:rsidRDefault="00306EEB" w:rsidP="00306EEB">
      <w:pPr>
        <w:pStyle w:val="ListParagraph"/>
      </w:pPr>
    </w:p>
    <w:p w:rsidR="00306EEB" w:rsidRDefault="00306EEB" w:rsidP="00306EEB">
      <w:pPr>
        <w:pStyle w:val="ListParagraph"/>
      </w:pPr>
      <w:r>
        <w:t>&lt;div id = "smallSquare"&gt;&lt;/div&gt;</w:t>
      </w:r>
    </w:p>
    <w:p w:rsidR="00306EEB" w:rsidRDefault="00306EEB" w:rsidP="00306EEB">
      <w:pPr>
        <w:pStyle w:val="ListParagraph"/>
      </w:pPr>
      <w:r>
        <w:t xml:space="preserve">        &lt;div id = "bigSquare"&gt;&lt;span&gt;Drop here!&lt;/span&gt;&lt;/div&gt;</w:t>
      </w:r>
    </w:p>
    <w:p w:rsidR="00306EEB" w:rsidRDefault="00306EEB" w:rsidP="00306EEB">
      <w:pPr>
        <w:pStyle w:val="ListParagraph"/>
      </w:pPr>
      <w:r>
        <w:t xml:space="preserve">        </w:t>
      </w:r>
    </w:p>
    <w:p w:rsidR="00306EEB" w:rsidRDefault="00306EEB" w:rsidP="00306EEB">
      <w:pPr>
        <w:pStyle w:val="ListParagraph"/>
      </w:pPr>
      <w:r>
        <w:t xml:space="preserve">        &lt;script type = "text/javascript"&gt;</w:t>
      </w:r>
    </w:p>
    <w:p w:rsidR="00306EEB" w:rsidRDefault="00306EEB" w:rsidP="00306EEB">
      <w:pPr>
        <w:pStyle w:val="ListParagraph"/>
      </w:pPr>
      <w:r>
        <w:t xml:space="preserve">        </w:t>
      </w:r>
    </w:p>
    <w:p w:rsidR="00306EEB" w:rsidRDefault="00306EEB" w:rsidP="00306EEB">
      <w:pPr>
        <w:pStyle w:val="ListParagraph"/>
      </w:pPr>
      <w:r>
        <w:t xml:space="preserve">            $("#smallSquare").draggable();</w:t>
      </w:r>
    </w:p>
    <w:p w:rsidR="00306EEB" w:rsidRDefault="00306EEB" w:rsidP="00306EEB">
      <w:pPr>
        <w:pStyle w:val="ListParagraph"/>
      </w:pPr>
      <w:r>
        <w:t xml:space="preserve">            $("#bigSquare").droppable({</w:t>
      </w:r>
    </w:p>
    <w:p w:rsidR="00306EEB" w:rsidRDefault="00306EEB" w:rsidP="00306EEB">
      <w:pPr>
        <w:pStyle w:val="ListParagraph"/>
      </w:pPr>
      <w:r>
        <w:t xml:space="preserve">                </w:t>
      </w:r>
    </w:p>
    <w:p w:rsidR="00306EEB" w:rsidRDefault="00306EEB" w:rsidP="00306EEB">
      <w:pPr>
        <w:pStyle w:val="ListParagraph"/>
      </w:pPr>
      <w:r>
        <w:t xml:space="preserve">                drop: function(event,ui){</w:t>
      </w:r>
    </w:p>
    <w:p w:rsidR="00306EEB" w:rsidRDefault="00306EEB" w:rsidP="00306EEB">
      <w:pPr>
        <w:pStyle w:val="ListParagraph"/>
      </w:pPr>
      <w:r>
        <w:t xml:space="preserve">                    </w:t>
      </w:r>
    </w:p>
    <w:p w:rsidR="00306EEB" w:rsidRDefault="00306EEB" w:rsidP="00306EEB">
      <w:pPr>
        <w:pStyle w:val="ListParagraph"/>
      </w:pPr>
      <w:r>
        <w:t xml:space="preserve">                    $("#smallSquare").css("backgroundColor","green");</w:t>
      </w:r>
    </w:p>
    <w:p w:rsidR="00306EEB" w:rsidRDefault="00306EEB" w:rsidP="00306EEB">
      <w:pPr>
        <w:pStyle w:val="ListParagraph"/>
      </w:pPr>
      <w:r>
        <w:t xml:space="preserve">                    </w:t>
      </w:r>
    </w:p>
    <w:p w:rsidR="00306EEB" w:rsidRDefault="00306EEB" w:rsidP="00306EEB">
      <w:pPr>
        <w:pStyle w:val="ListParagraph"/>
      </w:pPr>
      <w:r>
        <w:t xml:space="preserve">                }</w:t>
      </w:r>
    </w:p>
    <w:p w:rsidR="00306EEB" w:rsidRDefault="00306EEB" w:rsidP="00306EEB">
      <w:pPr>
        <w:pStyle w:val="ListParagraph"/>
      </w:pPr>
      <w:r>
        <w:t xml:space="preserve">            });</w:t>
      </w:r>
    </w:p>
    <w:p w:rsidR="00306EEB" w:rsidRDefault="00306EEB" w:rsidP="00306EEB">
      <w:pPr>
        <w:pStyle w:val="ListParagraph"/>
      </w:pPr>
      <w:r>
        <w:t xml:space="preserve">        </w:t>
      </w:r>
    </w:p>
    <w:p w:rsidR="00306EEB" w:rsidRDefault="00306EEB" w:rsidP="00306EEB">
      <w:pPr>
        <w:pStyle w:val="ListParagraph"/>
        <w:pBdr>
          <w:bottom w:val="single" w:sz="12" w:space="1" w:color="auto"/>
        </w:pBdr>
      </w:pPr>
      <w:r>
        <w:lastRenderedPageBreak/>
        <w:t xml:space="preserve">        &lt;/script&gt;</w:t>
      </w:r>
    </w:p>
    <w:p w:rsidR="00306EEB" w:rsidRDefault="00306EEB" w:rsidP="00306EEB">
      <w:pPr>
        <w:pStyle w:val="ListParagraph"/>
      </w:pPr>
    </w:p>
    <w:p w:rsidR="00896881" w:rsidRDefault="003058AB" w:rsidP="003058AB">
      <w:pPr>
        <w:pStyle w:val="ListParagraph"/>
        <w:numPr>
          <w:ilvl w:val="0"/>
          <w:numId w:val="1"/>
        </w:numPr>
        <w:rPr>
          <w:b/>
        </w:rPr>
      </w:pPr>
      <w:r>
        <w:rPr>
          <w:b/>
        </w:rPr>
        <w:t>Tabs:</w:t>
      </w:r>
    </w:p>
    <w:p w:rsidR="00B36227" w:rsidRPr="00B36227" w:rsidRDefault="00B36227" w:rsidP="00B36227">
      <w:pPr>
        <w:pStyle w:val="ListParagraph"/>
      </w:pPr>
      <w:r w:rsidRPr="00B36227">
        <w:t>&lt;div id = "tabs"&gt;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&lt;ul&gt;</w:t>
      </w:r>
    </w:p>
    <w:p w:rsidR="00B36227" w:rsidRPr="00B36227" w:rsidRDefault="00B36227" w:rsidP="00B36227">
      <w:pPr>
        <w:pStyle w:val="ListParagraph"/>
      </w:pPr>
      <w:r w:rsidRPr="00B36227">
        <w:t xml:space="preserve">                &lt;li&gt;&lt;a href = "#tab1"&gt;tab1&lt;/a&gt;&lt;/li&gt;</w:t>
      </w:r>
    </w:p>
    <w:p w:rsidR="00B36227" w:rsidRPr="00B36227" w:rsidRDefault="00B36227" w:rsidP="00B36227">
      <w:pPr>
        <w:pStyle w:val="ListParagraph"/>
      </w:pPr>
      <w:r w:rsidRPr="00B36227">
        <w:t xml:space="preserve">                &lt;li&gt;&lt;a href = "#myCanvas"&gt;tab2&lt;/a&gt;&lt;/li&gt;</w:t>
      </w:r>
    </w:p>
    <w:p w:rsidR="00B36227" w:rsidRPr="00B36227" w:rsidRDefault="00B36227" w:rsidP="00B36227">
      <w:pPr>
        <w:pStyle w:val="ListParagraph"/>
      </w:pPr>
      <w:r w:rsidRPr="00B36227">
        <w:t xml:space="preserve">            &lt;/ul&gt;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&lt;div id = "tab1"&gt;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&lt;p&gt;Phages:&lt;/p&gt;</w:t>
      </w:r>
    </w:p>
    <w:p w:rsidR="00B36227" w:rsidRPr="00B36227" w:rsidRDefault="00B36227" w:rsidP="00B36227">
      <w:pPr>
        <w:pStyle w:val="ListParagraph"/>
      </w:pPr>
      <w:r w:rsidRPr="00B36227">
        <w:t xml:space="preserve">                &lt;select&gt;</w:t>
      </w:r>
    </w:p>
    <w:p w:rsidR="00B36227" w:rsidRPr="00B36227" w:rsidRDefault="00B36227" w:rsidP="00B36227">
      <w:pPr>
        <w:pStyle w:val="ListParagraph"/>
      </w:pPr>
      <w:r w:rsidRPr="00B36227">
        <w:t xml:space="preserve">                    &lt;option&gt;Alatin&lt;/option&gt;</w:t>
      </w:r>
    </w:p>
    <w:p w:rsidR="00B36227" w:rsidRPr="00B36227" w:rsidRDefault="00B36227" w:rsidP="00B36227">
      <w:pPr>
        <w:pStyle w:val="ListParagraph"/>
      </w:pPr>
      <w:r w:rsidRPr="00B36227">
        <w:t xml:space="preserve">                    &lt;option&gt;href&lt;/option&gt;</w:t>
      </w:r>
    </w:p>
    <w:p w:rsidR="00B36227" w:rsidRPr="00B36227" w:rsidRDefault="00B36227" w:rsidP="00B36227">
      <w:pPr>
        <w:pStyle w:val="ListParagraph"/>
      </w:pPr>
      <w:r w:rsidRPr="00B36227">
        <w:t xml:space="preserve">                &lt;/select&gt;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&lt;/div&gt;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&lt;canvas id = "myCanvas" width = "800" height = "800"&gt;&lt;/canvas&gt;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&lt;button id = "submit"&gt;Submit&lt;/button&gt;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&lt;/div&gt;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&lt;script type = "text/javascript"&gt;</w:t>
      </w:r>
    </w:p>
    <w:p w:rsidR="00B36227" w:rsidRPr="00B36227" w:rsidRDefault="00B36227" w:rsidP="00B36227">
      <w:pPr>
        <w:pStyle w:val="ListParagraph"/>
      </w:pPr>
      <w:r w:rsidRPr="00B36227">
        <w:t xml:space="preserve">        </w:t>
      </w:r>
    </w:p>
    <w:p w:rsidR="00B36227" w:rsidRPr="00B36227" w:rsidRDefault="00B36227" w:rsidP="00B36227">
      <w:pPr>
        <w:pStyle w:val="ListParagraph"/>
      </w:pPr>
      <w:r w:rsidRPr="00B36227">
        <w:t xml:space="preserve">            $("#tabs").tabs();</w:t>
      </w:r>
    </w:p>
    <w:p w:rsidR="00B36227" w:rsidRPr="00B36227" w:rsidRDefault="00B36227" w:rsidP="00B36227">
      <w:pPr>
        <w:pStyle w:val="ListParagraph"/>
      </w:pPr>
      <w:r w:rsidRPr="00B36227">
        <w:t xml:space="preserve">            $("#submit").click(function(){</w:t>
      </w:r>
    </w:p>
    <w:p w:rsidR="00B36227" w:rsidRPr="00EA669E" w:rsidRDefault="00B36227" w:rsidP="00B36227">
      <w:pPr>
        <w:pStyle w:val="ListParagraph"/>
        <w:rPr>
          <w:b/>
        </w:rPr>
      </w:pPr>
      <w:r w:rsidRPr="00B36227">
        <w:t xml:space="preserve">                $("#tabs").tabs("option","active",$("#tabs").tabs("option","active")+1);</w:t>
      </w:r>
      <w:r w:rsidR="00EA669E">
        <w:t>----</w:t>
      </w:r>
      <w:r w:rsidR="00EA669E">
        <w:rPr>
          <w:b/>
        </w:rPr>
        <w:t>This opens a tab which is 1 greater than the active tab.</w:t>
      </w:r>
    </w:p>
    <w:p w:rsidR="003058AB" w:rsidRDefault="00B36227" w:rsidP="00B36227">
      <w:pPr>
        <w:pStyle w:val="ListParagraph"/>
        <w:pBdr>
          <w:bottom w:val="single" w:sz="12" w:space="1" w:color="auto"/>
        </w:pBdr>
      </w:pPr>
      <w:r w:rsidRPr="00B36227">
        <w:t xml:space="preserve">            })</w:t>
      </w:r>
    </w:p>
    <w:p w:rsidR="00B36227" w:rsidRDefault="00B36227" w:rsidP="00B36227">
      <w:pPr>
        <w:pStyle w:val="ListParagraph"/>
        <w:pBdr>
          <w:bottom w:val="single" w:sz="12" w:space="1" w:color="auto"/>
        </w:pBdr>
      </w:pPr>
    </w:p>
    <w:p w:rsidR="00B36227" w:rsidRPr="00EA669E" w:rsidRDefault="00B36227" w:rsidP="00EA669E">
      <w:pPr>
        <w:pBdr>
          <w:bottom w:val="single" w:sz="12" w:space="1" w:color="auto"/>
        </w:pBdr>
        <w:rPr>
          <w:b/>
        </w:rPr>
      </w:pPr>
    </w:p>
    <w:p w:rsidR="00B36227" w:rsidRPr="00B36227" w:rsidRDefault="00B36227" w:rsidP="00B36227">
      <w:pPr>
        <w:pStyle w:val="ListParagraph"/>
      </w:pPr>
    </w:p>
    <w:p w:rsidR="00896881" w:rsidRDefault="008657D6" w:rsidP="00B61334">
      <w:r>
        <w:t>There are many powerful jquery ui. Use it in your project. Tabs, accordion etc.</w:t>
      </w:r>
    </w:p>
    <w:p w:rsidR="00AD4A4F" w:rsidRDefault="00993F1E" w:rsidP="00B61334">
      <w:pPr>
        <w:pBdr>
          <w:bottom w:val="single" w:sz="12" w:space="1" w:color="auto"/>
        </w:pBdr>
      </w:pPr>
      <w:r w:rsidRPr="00993F1E">
        <w:t>$("#accordion").accordion();</w:t>
      </w:r>
    </w:p>
    <w:p w:rsidR="00866B67" w:rsidRDefault="00866B67" w:rsidP="00866B67">
      <w:r>
        <w:t>&lt;!DOCTYPE html&gt;</w:t>
      </w:r>
    </w:p>
    <w:p w:rsidR="00866B67" w:rsidRDefault="00866B67" w:rsidP="00866B67"/>
    <w:p w:rsidR="00866B67" w:rsidRDefault="00866B67" w:rsidP="00866B67">
      <w:r>
        <w:lastRenderedPageBreak/>
        <w:t>&lt;html&gt;</w:t>
      </w:r>
    </w:p>
    <w:p w:rsidR="00866B67" w:rsidRDefault="00866B67" w:rsidP="00866B67"/>
    <w:p w:rsidR="00866B67" w:rsidRDefault="00866B67" w:rsidP="00866B67">
      <w:r>
        <w:t xml:space="preserve">    &lt;head&gt;</w:t>
      </w:r>
    </w:p>
    <w:p w:rsidR="00866B67" w:rsidRDefault="00866B67" w:rsidP="00866B67"/>
    <w:p w:rsidR="00866B67" w:rsidRDefault="00866B67" w:rsidP="00866B67">
      <w:r>
        <w:t xml:space="preserve">        &lt;title&gt;CODE PLAYER&lt;/title&gt;</w:t>
      </w:r>
    </w:p>
    <w:p w:rsidR="00866B67" w:rsidRDefault="00866B67" w:rsidP="00866B67"/>
    <w:p w:rsidR="00866B67" w:rsidRDefault="00866B67" w:rsidP="00866B67">
      <w:r>
        <w:t xml:space="preserve">        &lt;style type = "text/css"&gt;</w:t>
      </w:r>
    </w:p>
    <w:p w:rsidR="00866B67" w:rsidRDefault="00866B67" w:rsidP="00866B67"/>
    <w:p w:rsidR="00866B67" w:rsidRDefault="00866B67" w:rsidP="00866B67">
      <w:r>
        <w:t xml:space="preserve">            body{</w:t>
      </w:r>
    </w:p>
    <w:p w:rsidR="00866B67" w:rsidRDefault="00866B67" w:rsidP="00866B67"/>
    <w:p w:rsidR="00866B67" w:rsidRDefault="00866B67" w:rsidP="00866B67">
      <w:r>
        <w:t xml:space="preserve">                margin: 0;</w:t>
      </w:r>
    </w:p>
    <w:p w:rsidR="00866B67" w:rsidRDefault="00866B67" w:rsidP="00866B67">
      <w:r>
        <w:t xml:space="preserve">                padding: 0;</w:t>
      </w:r>
    </w:p>
    <w:p w:rsidR="00866B67" w:rsidRDefault="00866B67" w:rsidP="00866B67">
      <w:r>
        <w:t xml:space="preserve">                font-family: sans-serif;</w:t>
      </w:r>
    </w:p>
    <w:p w:rsidR="00866B67" w:rsidRDefault="00866B67" w:rsidP="00866B67"/>
    <w:p w:rsidR="00866B67" w:rsidRDefault="00866B67" w:rsidP="00866B67">
      <w:r>
        <w:t xml:space="preserve">            }</w:t>
      </w:r>
    </w:p>
    <w:p w:rsidR="00866B67" w:rsidRDefault="00866B67" w:rsidP="00866B67"/>
    <w:p w:rsidR="00866B67" w:rsidRDefault="00866B67" w:rsidP="00866B67">
      <w:r>
        <w:t xml:space="preserve">            #container{</w:t>
      </w:r>
    </w:p>
    <w:p w:rsidR="00866B67" w:rsidRDefault="00866B67" w:rsidP="00866B67"/>
    <w:p w:rsidR="00866B67" w:rsidRDefault="00866B67" w:rsidP="00866B67">
      <w:r>
        <w:t xml:space="preserve">                width: 100%;</w:t>
      </w:r>
    </w:p>
    <w:p w:rsidR="00866B67" w:rsidRDefault="00866B67" w:rsidP="00866B67">
      <w:r>
        <w:t xml:space="preserve">                height: 100%;</w:t>
      </w:r>
    </w:p>
    <w:p w:rsidR="00866B67" w:rsidRDefault="00866B67" w:rsidP="00866B67">
      <w:r>
        <w:t xml:space="preserve">                margin: 0 auto;</w:t>
      </w:r>
    </w:p>
    <w:p w:rsidR="00866B67" w:rsidRDefault="00866B67" w:rsidP="00866B67"/>
    <w:p w:rsidR="00866B67" w:rsidRDefault="00866B67" w:rsidP="00866B67">
      <w:r>
        <w:t xml:space="preserve">            }</w:t>
      </w:r>
    </w:p>
    <w:p w:rsidR="00866B67" w:rsidRDefault="00866B67" w:rsidP="00866B67"/>
    <w:p w:rsidR="00866B67" w:rsidRDefault="00866B67" w:rsidP="00866B67">
      <w:r>
        <w:t xml:space="preserve">            #header</w:t>
      </w:r>
    </w:p>
    <w:p w:rsidR="00866B67" w:rsidRDefault="00866B67" w:rsidP="00866B67">
      <w:r>
        <w:t xml:space="preserve">            {</w:t>
      </w:r>
    </w:p>
    <w:p w:rsidR="00866B67" w:rsidRDefault="00866B67" w:rsidP="00866B67">
      <w:r>
        <w:t xml:space="preserve">                background-color: #EEEEEE;</w:t>
      </w:r>
    </w:p>
    <w:p w:rsidR="00866B67" w:rsidRDefault="00866B67" w:rsidP="00866B67">
      <w:r>
        <w:t xml:space="preserve">                margin: 0 auto;</w:t>
      </w:r>
    </w:p>
    <w:p w:rsidR="00866B67" w:rsidRDefault="00866B67" w:rsidP="00866B67">
      <w:r>
        <w:t xml:space="preserve">                padding: 5px;</w:t>
      </w:r>
    </w:p>
    <w:p w:rsidR="00866B67" w:rsidRDefault="00866B67" w:rsidP="00866B67">
      <w:r>
        <w:lastRenderedPageBreak/>
        <w:t xml:space="preserve">            }</w:t>
      </w:r>
    </w:p>
    <w:p w:rsidR="00866B67" w:rsidRDefault="00866B67" w:rsidP="00866B67"/>
    <w:p w:rsidR="00866B67" w:rsidRDefault="00866B67" w:rsidP="00866B67">
      <w:r>
        <w:t xml:space="preserve">            #wordCodePlayer</w:t>
      </w:r>
    </w:p>
    <w:p w:rsidR="00866B67" w:rsidRDefault="00866B67" w:rsidP="00866B67">
      <w:r>
        <w:t xml:space="preserve">            {</w:t>
      </w:r>
    </w:p>
    <w:p w:rsidR="00866B67" w:rsidRDefault="00866B67" w:rsidP="00866B67">
      <w:r>
        <w:t xml:space="preserve">                font-size: 200%;</w:t>
      </w:r>
    </w:p>
    <w:p w:rsidR="00866B67" w:rsidRDefault="00866B67" w:rsidP="00866B67">
      <w:r>
        <w:t xml:space="preserve">                font-weight: bold;</w:t>
      </w:r>
    </w:p>
    <w:p w:rsidR="00866B67" w:rsidRDefault="00866B67" w:rsidP="00866B67">
      <w:r>
        <w:t xml:space="preserve">                float: left;</w:t>
      </w:r>
    </w:p>
    <w:p w:rsidR="00866B67" w:rsidRDefault="00866B67" w:rsidP="00866B67">
      <w:r>
        <w:t xml:space="preserve">                position: relative;</w:t>
      </w:r>
    </w:p>
    <w:p w:rsidR="00866B67" w:rsidRDefault="00866B67" w:rsidP="00866B67">
      <w:r>
        <w:t xml:space="preserve">                top: 10px;</w:t>
      </w:r>
    </w:p>
    <w:p w:rsidR="00866B67" w:rsidRDefault="00866B67" w:rsidP="00866B67">
      <w:r>
        <w:t xml:space="preserve">                margin-right: 80px; </w:t>
      </w:r>
    </w:p>
    <w:p w:rsidR="00866B67" w:rsidRDefault="00866B67" w:rsidP="00866B67">
      <w:r>
        <w:t xml:space="preserve">            }</w:t>
      </w:r>
    </w:p>
    <w:p w:rsidR="00866B67" w:rsidRDefault="00866B67" w:rsidP="00866B67"/>
    <w:p w:rsidR="00866B67" w:rsidRDefault="00866B67" w:rsidP="00866B67">
      <w:r>
        <w:t xml:space="preserve">            #tabContainer</w:t>
      </w:r>
    </w:p>
    <w:p w:rsidR="00866B67" w:rsidRDefault="00866B67" w:rsidP="00866B67">
      <w:r>
        <w:t xml:space="preserve">            {</w:t>
      </w:r>
    </w:p>
    <w:p w:rsidR="00866B67" w:rsidRDefault="00866B67" w:rsidP="00866B67">
      <w:r>
        <w:t xml:space="preserve">                height: 55px;</w:t>
      </w:r>
    </w:p>
    <w:p w:rsidR="00866B67" w:rsidRDefault="00866B67" w:rsidP="00866B67">
      <w:r>
        <w:t xml:space="preserve">                margin: 0 auto;</w:t>
      </w:r>
    </w:p>
    <w:p w:rsidR="00866B67" w:rsidRDefault="00866B67" w:rsidP="00866B67">
      <w:r>
        <w:t xml:space="preserve">                width: 335px;</w:t>
      </w:r>
    </w:p>
    <w:p w:rsidR="00866B67" w:rsidRDefault="00866B67" w:rsidP="00866B67">
      <w:r>
        <w:t xml:space="preserve">                position: relative;</w:t>
      </w:r>
    </w:p>
    <w:p w:rsidR="00866B67" w:rsidRDefault="00866B67" w:rsidP="00866B67">
      <w:r>
        <w:t xml:space="preserve">                top: 10px;</w:t>
      </w:r>
    </w:p>
    <w:p w:rsidR="00866B67" w:rsidRDefault="00866B67" w:rsidP="00866B67">
      <w:r>
        <w:t xml:space="preserve">            }</w:t>
      </w:r>
    </w:p>
    <w:p w:rsidR="00866B67" w:rsidRDefault="00866B67" w:rsidP="00866B67"/>
    <w:p w:rsidR="00866B67" w:rsidRDefault="00866B67" w:rsidP="00866B67">
      <w:r>
        <w:t xml:space="preserve">            .tabs</w:t>
      </w:r>
    </w:p>
    <w:p w:rsidR="00866B67" w:rsidRDefault="00866B67" w:rsidP="00866B67">
      <w:r>
        <w:t xml:space="preserve">            {</w:t>
      </w:r>
    </w:p>
    <w:p w:rsidR="00866B67" w:rsidRDefault="00866B67" w:rsidP="00866B67">
      <w:r>
        <w:t xml:space="preserve">                float: left;</w:t>
      </w:r>
    </w:p>
    <w:p w:rsidR="00866B67" w:rsidRDefault="00866B67" w:rsidP="00866B67">
      <w:r>
        <w:t xml:space="preserve">                border-left: 1px grey solid;</w:t>
      </w:r>
    </w:p>
    <w:p w:rsidR="00866B67" w:rsidRDefault="00866B67" w:rsidP="00866B67">
      <w:r>
        <w:t xml:space="preserve">                border-top: 1px grey solid;</w:t>
      </w:r>
    </w:p>
    <w:p w:rsidR="00866B67" w:rsidRDefault="00866B67" w:rsidP="00866B67">
      <w:r>
        <w:t xml:space="preserve">                border-bottom: 1px grey solid;</w:t>
      </w:r>
    </w:p>
    <w:p w:rsidR="00866B67" w:rsidRDefault="00866B67" w:rsidP="00866B67">
      <w:r>
        <w:t xml:space="preserve">                font-size: 120%;</w:t>
      </w:r>
    </w:p>
    <w:p w:rsidR="00866B67" w:rsidRDefault="00866B67" w:rsidP="00866B67">
      <w:r>
        <w:t xml:space="preserve">                padding: 5px 10px;</w:t>
      </w:r>
    </w:p>
    <w:p w:rsidR="00866B67" w:rsidRDefault="00866B67" w:rsidP="00866B67">
      <w:r>
        <w:lastRenderedPageBreak/>
        <w:t xml:space="preserve">            }</w:t>
      </w:r>
    </w:p>
    <w:p w:rsidR="00866B67" w:rsidRDefault="00866B67" w:rsidP="00866B67"/>
    <w:p w:rsidR="00866B67" w:rsidRDefault="00866B67" w:rsidP="00866B67">
      <w:r>
        <w:t xml:space="preserve">            #html</w:t>
      </w:r>
    </w:p>
    <w:p w:rsidR="00866B67" w:rsidRDefault="00866B67" w:rsidP="00866B67">
      <w:r>
        <w:t xml:space="preserve">            {</w:t>
      </w:r>
    </w:p>
    <w:p w:rsidR="00866B67" w:rsidRDefault="00866B67" w:rsidP="00866B67">
      <w:r>
        <w:t xml:space="preserve">                border-bottom-left-radius: 5px;</w:t>
      </w:r>
    </w:p>
    <w:p w:rsidR="00866B67" w:rsidRDefault="00866B67" w:rsidP="00866B67">
      <w:r>
        <w:t xml:space="preserve">                border-top-left-radius: 5px;</w:t>
      </w:r>
    </w:p>
    <w:p w:rsidR="00866B67" w:rsidRDefault="00866B67" w:rsidP="00866B67">
      <w:r>
        <w:t xml:space="preserve">            }</w:t>
      </w:r>
    </w:p>
    <w:p w:rsidR="00866B67" w:rsidRDefault="00866B67" w:rsidP="00866B67"/>
    <w:p w:rsidR="00866B67" w:rsidRDefault="00866B67" w:rsidP="00866B67">
      <w:r>
        <w:t xml:space="preserve">            #output</w:t>
      </w:r>
    </w:p>
    <w:p w:rsidR="00866B67" w:rsidRDefault="00866B67" w:rsidP="00866B67">
      <w:r>
        <w:t xml:space="preserve">            {</w:t>
      </w:r>
    </w:p>
    <w:p w:rsidR="00866B67" w:rsidRDefault="00866B67" w:rsidP="00866B67">
      <w:r>
        <w:t xml:space="preserve">                border-right: 1px grey solid;</w:t>
      </w:r>
    </w:p>
    <w:p w:rsidR="00866B67" w:rsidRDefault="00866B67" w:rsidP="00866B67">
      <w:r>
        <w:t xml:space="preserve">                border-top-right-radius: 5px;</w:t>
      </w:r>
    </w:p>
    <w:p w:rsidR="00866B67" w:rsidRDefault="00866B67" w:rsidP="00866B67">
      <w:r>
        <w:t xml:space="preserve">                border-bottom-right-radius: 5px;</w:t>
      </w:r>
    </w:p>
    <w:p w:rsidR="00866B67" w:rsidRDefault="00866B67" w:rsidP="00866B67">
      <w:r>
        <w:t xml:space="preserve">            }</w:t>
      </w:r>
    </w:p>
    <w:p w:rsidR="00866B67" w:rsidRDefault="00866B67" w:rsidP="00866B67"/>
    <w:p w:rsidR="00866B67" w:rsidRDefault="00866B67" w:rsidP="00866B67">
      <w:r>
        <w:t xml:space="preserve">            .hovered </w:t>
      </w:r>
    </w:p>
    <w:p w:rsidR="00866B67" w:rsidRDefault="00866B67" w:rsidP="00866B67">
      <w:r>
        <w:t xml:space="preserve">            {</w:t>
      </w:r>
    </w:p>
    <w:p w:rsidR="00866B67" w:rsidRDefault="00866B67" w:rsidP="00866B67">
      <w:r>
        <w:t xml:space="preserve">                background-color: grey !important;</w:t>
      </w:r>
    </w:p>
    <w:p w:rsidR="00866B67" w:rsidRDefault="00866B67" w:rsidP="00866B67">
      <w:r>
        <w:t xml:space="preserve">            }</w:t>
      </w:r>
    </w:p>
    <w:p w:rsidR="00866B67" w:rsidRDefault="00866B67" w:rsidP="00866B67"/>
    <w:p w:rsidR="00866B67" w:rsidRDefault="00866B67" w:rsidP="00866B67">
      <w:r>
        <w:t xml:space="preserve">            .active</w:t>
      </w:r>
    </w:p>
    <w:p w:rsidR="00866B67" w:rsidRDefault="00866B67" w:rsidP="00866B67">
      <w:r>
        <w:t xml:space="preserve">            {</w:t>
      </w:r>
    </w:p>
    <w:p w:rsidR="00866B67" w:rsidRDefault="00866B67" w:rsidP="00866B67">
      <w:r>
        <w:t xml:space="preserve">                background-color: #E8F2FF;</w:t>
      </w:r>
    </w:p>
    <w:p w:rsidR="00866B67" w:rsidRDefault="00866B67" w:rsidP="00866B67">
      <w:r>
        <w:t xml:space="preserve">            }</w:t>
      </w:r>
    </w:p>
    <w:p w:rsidR="00866B67" w:rsidRDefault="00866B67" w:rsidP="00866B67"/>
    <w:p w:rsidR="00866B67" w:rsidRDefault="00866B67" w:rsidP="00866B67">
      <w:r>
        <w:t xml:space="preserve">            .hidden</w:t>
      </w:r>
    </w:p>
    <w:p w:rsidR="00866B67" w:rsidRDefault="00866B67" w:rsidP="00866B67">
      <w:r>
        <w:t xml:space="preserve">            {</w:t>
      </w:r>
    </w:p>
    <w:p w:rsidR="00866B67" w:rsidRDefault="00866B67" w:rsidP="00866B67">
      <w:r>
        <w:t xml:space="preserve">                display: none;</w:t>
      </w:r>
    </w:p>
    <w:p w:rsidR="00866B67" w:rsidRDefault="00866B67" w:rsidP="00866B67">
      <w:r>
        <w:t xml:space="preserve">            }</w:t>
      </w:r>
    </w:p>
    <w:p w:rsidR="00866B67" w:rsidRDefault="00866B67" w:rsidP="00866B67"/>
    <w:p w:rsidR="00866B67" w:rsidRDefault="00866B67" w:rsidP="00866B67">
      <w:r>
        <w:t xml:space="preserve">            .panel</w:t>
      </w:r>
    </w:p>
    <w:p w:rsidR="00866B67" w:rsidRDefault="00866B67" w:rsidP="00866B67">
      <w:r>
        <w:t xml:space="preserve">            {</w:t>
      </w:r>
    </w:p>
    <w:p w:rsidR="00866B67" w:rsidRDefault="00866B67" w:rsidP="00866B67">
      <w:r>
        <w:t xml:space="preserve">                resize: none;</w:t>
      </w:r>
    </w:p>
    <w:p w:rsidR="00866B67" w:rsidRDefault="00866B67" w:rsidP="00866B67">
      <w:r>
        <w:t xml:space="preserve">                border-left: 1px grey solid !important;</w:t>
      </w:r>
    </w:p>
    <w:p w:rsidR="00866B67" w:rsidRDefault="00866B67" w:rsidP="00866B67">
      <w:r>
        <w:t xml:space="preserve">                border: none;</w:t>
      </w:r>
    </w:p>
    <w:p w:rsidR="00866B67" w:rsidRDefault="00866B67" w:rsidP="00866B67">
      <w:r>
        <w:t xml:space="preserve">            }</w:t>
      </w:r>
    </w:p>
    <w:p w:rsidR="00866B67" w:rsidRDefault="00866B67" w:rsidP="00866B67"/>
    <w:p w:rsidR="00866B67" w:rsidRDefault="00866B67" w:rsidP="00866B67">
      <w:r>
        <w:t xml:space="preserve">            #outputTextArea</w:t>
      </w:r>
    </w:p>
    <w:p w:rsidR="00866B67" w:rsidRDefault="00866B67" w:rsidP="00866B67">
      <w:r>
        <w:t xml:space="preserve">            {</w:t>
      </w:r>
    </w:p>
    <w:p w:rsidR="00866B67" w:rsidRDefault="00866B67" w:rsidP="00866B67">
      <w:r>
        <w:t xml:space="preserve">                border: none;</w:t>
      </w:r>
    </w:p>
    <w:p w:rsidR="00866B67" w:rsidRDefault="00866B67" w:rsidP="00866B67">
      <w:r>
        <w:t xml:space="preserve">            }</w:t>
      </w:r>
    </w:p>
    <w:p w:rsidR="00866B67" w:rsidRDefault="00866B67" w:rsidP="00866B67"/>
    <w:p w:rsidR="00866B67" w:rsidRDefault="00866B67" w:rsidP="00866B67"/>
    <w:p w:rsidR="00866B67" w:rsidRDefault="00866B67" w:rsidP="00866B67"/>
    <w:p w:rsidR="00866B67" w:rsidRDefault="00866B67" w:rsidP="00866B67">
      <w:r>
        <w:t xml:space="preserve">        &lt;/style&gt;</w:t>
      </w:r>
    </w:p>
    <w:p w:rsidR="00866B67" w:rsidRDefault="00866B67" w:rsidP="00866B67">
      <w:r>
        <w:t xml:space="preserve">    </w:t>
      </w:r>
    </w:p>
    <w:p w:rsidR="00866B67" w:rsidRDefault="00866B67" w:rsidP="00866B67">
      <w:r>
        <w:t xml:space="preserve">        &lt;script type = "text/javascript" src = "jquery.js"&gt;&lt;/script&gt;</w:t>
      </w:r>
    </w:p>
    <w:p w:rsidR="00866B67" w:rsidRDefault="00866B67" w:rsidP="00866B67">
      <w:r>
        <w:t xml:space="preserve">        </w:t>
      </w:r>
    </w:p>
    <w:p w:rsidR="00866B67" w:rsidRDefault="00866B67" w:rsidP="00866B67">
      <w:r>
        <w:t xml:space="preserve">        &lt;script src = "jquery-ui/jquery-ui.min.js"&gt;&lt;/script&gt;</w:t>
      </w:r>
    </w:p>
    <w:p w:rsidR="00866B67" w:rsidRDefault="00866B67" w:rsidP="00866B67"/>
    <w:p w:rsidR="00866B67" w:rsidRDefault="00866B67" w:rsidP="00866B67">
      <w:r>
        <w:t xml:space="preserve">        &lt;link href = "jquery-ui/jquery-ui.min.css" rel = "stylesheet"&gt;</w:t>
      </w:r>
    </w:p>
    <w:p w:rsidR="00866B67" w:rsidRDefault="00866B67" w:rsidP="00866B67"/>
    <w:p w:rsidR="00866B67" w:rsidRDefault="00866B67" w:rsidP="00866B67">
      <w:r>
        <w:t xml:space="preserve">    &lt;/head&gt;</w:t>
      </w:r>
    </w:p>
    <w:p w:rsidR="00866B67" w:rsidRDefault="00866B67" w:rsidP="00866B67"/>
    <w:p w:rsidR="00866B67" w:rsidRDefault="00866B67" w:rsidP="00866B67">
      <w:r>
        <w:t xml:space="preserve">    &lt;div id = "container"&gt;</w:t>
      </w:r>
    </w:p>
    <w:p w:rsidR="00866B67" w:rsidRDefault="00866B67" w:rsidP="00866B67"/>
    <w:p w:rsidR="00866B67" w:rsidRDefault="00866B67" w:rsidP="00866B67">
      <w:r>
        <w:t xml:space="preserve">        &lt;div id = "header"&gt;</w:t>
      </w:r>
    </w:p>
    <w:p w:rsidR="00866B67" w:rsidRDefault="00866B67" w:rsidP="00866B67"/>
    <w:p w:rsidR="00866B67" w:rsidRDefault="00866B67" w:rsidP="00866B67">
      <w:r>
        <w:lastRenderedPageBreak/>
        <w:t xml:space="preserve">            &lt;div id = "wordCodePlayer"&gt;</w:t>
      </w:r>
    </w:p>
    <w:p w:rsidR="00866B67" w:rsidRDefault="00866B67" w:rsidP="00866B67"/>
    <w:p w:rsidR="00866B67" w:rsidRDefault="00866B67" w:rsidP="00866B67">
      <w:r>
        <w:t xml:space="preserve">                Code Player    </w:t>
      </w:r>
    </w:p>
    <w:p w:rsidR="00866B67" w:rsidRDefault="00866B67" w:rsidP="00866B67"/>
    <w:p w:rsidR="00866B67" w:rsidRDefault="00866B67" w:rsidP="00866B67">
      <w:r>
        <w:t xml:space="preserve">            &lt;/div&gt;</w:t>
      </w:r>
    </w:p>
    <w:p w:rsidR="00866B67" w:rsidRDefault="00866B67" w:rsidP="00866B67"/>
    <w:p w:rsidR="00866B67" w:rsidRDefault="00866B67" w:rsidP="00866B67">
      <w:r>
        <w:t xml:space="preserve">            &lt;div id = "tabContainer"&gt;</w:t>
      </w:r>
    </w:p>
    <w:p w:rsidR="00866B67" w:rsidRDefault="00866B67" w:rsidP="00866B67"/>
    <w:p w:rsidR="00866B67" w:rsidRDefault="00866B67" w:rsidP="00866B67">
      <w:r>
        <w:t xml:space="preserve">                &lt;div id = "html" class = "tabs active"&gt;HTML&lt;/div&gt;</w:t>
      </w:r>
    </w:p>
    <w:p w:rsidR="00866B67" w:rsidRDefault="00866B67" w:rsidP="00866B67">
      <w:r>
        <w:t xml:space="preserve">                &lt;div id = "css" class = "tabs"&gt;CSS&lt;/div&gt;</w:t>
      </w:r>
    </w:p>
    <w:p w:rsidR="00866B67" w:rsidRDefault="00866B67" w:rsidP="00866B67">
      <w:r>
        <w:t xml:space="preserve">                &lt;div id = "javaScript" class = "tabs"&gt;javaScript&lt;/div&gt;</w:t>
      </w:r>
    </w:p>
    <w:p w:rsidR="00866B67" w:rsidRDefault="00866B67" w:rsidP="00866B67">
      <w:r>
        <w:t xml:space="preserve">                &lt;div id = "output" class = "tabs active"&gt;Output&lt;/div&gt;</w:t>
      </w:r>
    </w:p>
    <w:p w:rsidR="00866B67" w:rsidRDefault="00866B67" w:rsidP="00866B67"/>
    <w:p w:rsidR="00866B67" w:rsidRDefault="00866B67" w:rsidP="00866B67">
      <w:r>
        <w:t xml:space="preserve">            &lt;/div&gt;</w:t>
      </w:r>
    </w:p>
    <w:p w:rsidR="00866B67" w:rsidRDefault="00866B67" w:rsidP="00866B67"/>
    <w:p w:rsidR="00866B67" w:rsidRDefault="00866B67" w:rsidP="00866B67">
      <w:r>
        <w:t xml:space="preserve">        &lt;/div&gt;   </w:t>
      </w:r>
    </w:p>
    <w:p w:rsidR="00866B67" w:rsidRDefault="00866B67" w:rsidP="00866B67"/>
    <w:p w:rsidR="00866B67" w:rsidRDefault="00866B67" w:rsidP="00866B67">
      <w:r>
        <w:t xml:space="preserve">        &lt;div id = "textAreas"&gt;</w:t>
      </w:r>
    </w:p>
    <w:p w:rsidR="00866B67" w:rsidRDefault="00866B67" w:rsidP="00866B67"/>
    <w:p w:rsidR="00866B67" w:rsidRDefault="00866B67" w:rsidP="00866B67">
      <w:r>
        <w:t xml:space="preserve">            &lt;textArea id = "htmlTextArea" class = "panel editor"&gt;&lt;p id = "rohan"&gt;Hey! My name is Rohan.&lt;/p&gt;&lt;/textArea&gt;</w:t>
      </w:r>
    </w:p>
    <w:p w:rsidR="00866B67" w:rsidRDefault="00866B67" w:rsidP="00866B67">
      <w:r>
        <w:t xml:space="preserve">            &lt;textArea id = "cssTextArea" class = "hidden panel editor"&gt;p{color: red;}&lt;/textArea&gt;</w:t>
      </w:r>
    </w:p>
    <w:p w:rsidR="00866B67" w:rsidRDefault="00866B67" w:rsidP="00866B67">
      <w:r>
        <w:t xml:space="preserve">            &lt;textArea id = "javaScriptTextArea" class = "hidden panel editor"&gt;document.getElementById("rohan").innerHTML = "hI";&lt;/textArea&gt;</w:t>
      </w:r>
    </w:p>
    <w:p w:rsidR="00866B67" w:rsidRDefault="00866B67" w:rsidP="00866B67">
      <w:r>
        <w:t xml:space="preserve">            &lt;iframe id = "outputTextArea" class = "panel"&gt;&lt;/iframe&gt;</w:t>
      </w:r>
    </w:p>
    <w:p w:rsidR="00866B67" w:rsidRDefault="00866B67" w:rsidP="00866B67"/>
    <w:p w:rsidR="00866B67" w:rsidRDefault="00866B67" w:rsidP="00866B67">
      <w:r>
        <w:t xml:space="preserve">        &lt;/div&gt;</w:t>
      </w:r>
    </w:p>
    <w:p w:rsidR="00866B67" w:rsidRDefault="00866B67" w:rsidP="00866B67"/>
    <w:p w:rsidR="00866B67" w:rsidRDefault="00866B67" w:rsidP="00866B67">
      <w:r>
        <w:t xml:space="preserve">    &lt;/div&gt;</w:t>
      </w:r>
    </w:p>
    <w:p w:rsidR="00866B67" w:rsidRDefault="00866B67" w:rsidP="00866B67"/>
    <w:p w:rsidR="00866B67" w:rsidRDefault="00866B67" w:rsidP="00866B67">
      <w:r>
        <w:t xml:space="preserve">    &lt;body&gt;</w:t>
      </w:r>
    </w:p>
    <w:p w:rsidR="00866B67" w:rsidRDefault="00866B67" w:rsidP="00866B67"/>
    <w:p w:rsidR="00866B67" w:rsidRDefault="00866B67" w:rsidP="00866B67">
      <w:r>
        <w:t xml:space="preserve">        &lt;script type = "text/javascript"&gt;</w:t>
      </w:r>
    </w:p>
    <w:p w:rsidR="00866B67" w:rsidRDefault="00866B67" w:rsidP="00866B67"/>
    <w:p w:rsidR="00866B67" w:rsidRDefault="00866B67" w:rsidP="00866B67">
      <w:r>
        <w:t xml:space="preserve">            var numOfActiveTabs = 2;</w:t>
      </w:r>
    </w:p>
    <w:p w:rsidR="00866B67" w:rsidRDefault="00866B67" w:rsidP="00866B67"/>
    <w:p w:rsidR="00866B67" w:rsidRDefault="00866B67" w:rsidP="00866B67">
      <w:r>
        <w:t xml:space="preserve">            function updateHeight(){</w:t>
      </w:r>
    </w:p>
    <w:p w:rsidR="00866B67" w:rsidRDefault="00866B67" w:rsidP="00866B67">
      <w:r>
        <w:t xml:space="preserve">                $(".panel").css("height",$(window).height()-$("#header").height());</w:t>
      </w:r>
    </w:p>
    <w:p w:rsidR="00866B67" w:rsidRDefault="00866B67" w:rsidP="00866B67">
      <w:r>
        <w:t xml:space="preserve">            }</w:t>
      </w:r>
    </w:p>
    <w:p w:rsidR="00866B67" w:rsidRDefault="00866B67" w:rsidP="00866B67"/>
    <w:p w:rsidR="00866B67" w:rsidRDefault="00866B67" w:rsidP="00866B67">
      <w:r>
        <w:t xml:space="preserve">            function updateWidth(){ </w:t>
      </w:r>
    </w:p>
    <w:p w:rsidR="00866B67" w:rsidRDefault="00866B67" w:rsidP="00866B67">
      <w:r>
        <w:t xml:space="preserve">                $(".panel").css("width",$(window).width()/numOfActiveTabs-10);</w:t>
      </w:r>
    </w:p>
    <w:p w:rsidR="00866B67" w:rsidRDefault="00866B67" w:rsidP="00866B67">
      <w:r>
        <w:t xml:space="preserve">            }</w:t>
      </w:r>
    </w:p>
    <w:p w:rsidR="00866B67" w:rsidRDefault="00866B67" w:rsidP="00866B67"/>
    <w:p w:rsidR="00866B67" w:rsidRDefault="00866B67" w:rsidP="00866B67">
      <w:r>
        <w:t xml:space="preserve">            function updateOutput(){</w:t>
      </w:r>
    </w:p>
    <w:p w:rsidR="00866B67" w:rsidRDefault="00866B67" w:rsidP="00866B67">
      <w:r>
        <w:t xml:space="preserve">                $("#outputTextArea").contents().find("html").html("&lt;html&gt;&lt;head&gt;&lt;style type ='text/css'&gt;"+$("#cssTextArea").val()+"&lt;/style&gt;&lt;/head&gt;&lt;body&gt;"+$("#htmlTextArea").val()+"&lt;/body&gt;&lt;/html&gt;");</w:t>
      </w:r>
    </w:p>
    <w:p w:rsidR="00866B67" w:rsidRDefault="00866B67" w:rsidP="00866B67">
      <w:r>
        <w:t xml:space="preserve">                </w:t>
      </w:r>
    </w:p>
    <w:p w:rsidR="00866B67" w:rsidRDefault="00866B67" w:rsidP="00866B67">
      <w:r>
        <w:t xml:space="preserve">                document.getElementById("outputTextArea").contentWindow.eval($("#javaScriptTextArea").val());</w:t>
      </w:r>
    </w:p>
    <w:p w:rsidR="00866B67" w:rsidRDefault="00866B67" w:rsidP="00866B67">
      <w:r>
        <w:t xml:space="preserve">            }</w:t>
      </w:r>
    </w:p>
    <w:p w:rsidR="00866B67" w:rsidRDefault="00866B67" w:rsidP="00866B67">
      <w:r>
        <w:t xml:space="preserve">            </w:t>
      </w:r>
    </w:p>
    <w:p w:rsidR="00866B67" w:rsidRDefault="00866B67" w:rsidP="00866B67">
      <w:r>
        <w:t xml:space="preserve">            $(".tabs").hover(</w:t>
      </w:r>
    </w:p>
    <w:p w:rsidR="00866B67" w:rsidRDefault="00866B67" w:rsidP="00866B67">
      <w:r>
        <w:t xml:space="preserve">                function(){</w:t>
      </w:r>
    </w:p>
    <w:p w:rsidR="00866B67" w:rsidRDefault="00866B67" w:rsidP="00866B67">
      <w:r>
        <w:t xml:space="preserve">                    $(this).addClass("hovered");</w:t>
      </w:r>
    </w:p>
    <w:p w:rsidR="00866B67" w:rsidRDefault="00866B67" w:rsidP="00866B67">
      <w:r>
        <w:t xml:space="preserve">                },</w:t>
      </w:r>
    </w:p>
    <w:p w:rsidR="00866B67" w:rsidRDefault="00866B67" w:rsidP="00866B67">
      <w:r>
        <w:t xml:space="preserve">                function(){</w:t>
      </w:r>
    </w:p>
    <w:p w:rsidR="00866B67" w:rsidRDefault="00866B67" w:rsidP="00866B67">
      <w:r>
        <w:t xml:space="preserve">                    $(this).removeClass("hovered");</w:t>
      </w:r>
    </w:p>
    <w:p w:rsidR="00866B67" w:rsidRDefault="00866B67" w:rsidP="00866B67">
      <w:r>
        <w:lastRenderedPageBreak/>
        <w:t xml:space="preserve">                })</w:t>
      </w:r>
    </w:p>
    <w:p w:rsidR="00866B67" w:rsidRDefault="00866B67" w:rsidP="00866B67"/>
    <w:p w:rsidR="00866B67" w:rsidRDefault="00866B67" w:rsidP="00866B67">
      <w:r>
        <w:t xml:space="preserve">            $(".tabs").click(function(){</w:t>
      </w:r>
    </w:p>
    <w:p w:rsidR="00866B67" w:rsidRDefault="00866B67" w:rsidP="00866B67">
      <w:r>
        <w:t xml:space="preserve">                if(!$(this).hasClass("active"))</w:t>
      </w:r>
    </w:p>
    <w:p w:rsidR="00866B67" w:rsidRDefault="00866B67" w:rsidP="00866B67">
      <w:r>
        <w:t xml:space="preserve">                {</w:t>
      </w:r>
    </w:p>
    <w:p w:rsidR="00866B67" w:rsidRDefault="00866B67" w:rsidP="00866B67">
      <w:r>
        <w:t xml:space="preserve">                    $(this).addClass("active");</w:t>
      </w:r>
    </w:p>
    <w:p w:rsidR="00866B67" w:rsidRDefault="00866B67" w:rsidP="00866B67">
      <w:r>
        <w:t xml:space="preserve">                    $(this).removeClass("hovered");</w:t>
      </w:r>
    </w:p>
    <w:p w:rsidR="00866B67" w:rsidRDefault="00866B67" w:rsidP="00866B67">
      <w:r>
        <w:t xml:space="preserve">                }</w:t>
      </w:r>
    </w:p>
    <w:p w:rsidR="00866B67" w:rsidRDefault="00866B67" w:rsidP="00866B67">
      <w:r>
        <w:t xml:space="preserve">                else</w:t>
      </w:r>
    </w:p>
    <w:p w:rsidR="00866B67" w:rsidRDefault="00866B67" w:rsidP="00866B67">
      <w:r>
        <w:t xml:space="preserve">                {</w:t>
      </w:r>
    </w:p>
    <w:p w:rsidR="00866B67" w:rsidRDefault="00866B67" w:rsidP="00866B67">
      <w:r>
        <w:t xml:space="preserve">                    $(this).removeClass("active");</w:t>
      </w:r>
    </w:p>
    <w:p w:rsidR="00866B67" w:rsidRDefault="00866B67" w:rsidP="00866B67">
      <w:r>
        <w:t xml:space="preserve">                    $(this).removeClass("hovered");</w:t>
      </w:r>
    </w:p>
    <w:p w:rsidR="00866B67" w:rsidRDefault="00866B67" w:rsidP="00866B67">
      <w:r>
        <w:t xml:space="preserve">                }</w:t>
      </w:r>
    </w:p>
    <w:p w:rsidR="00866B67" w:rsidRDefault="00866B67" w:rsidP="00866B67"/>
    <w:p w:rsidR="00866B67" w:rsidRDefault="00866B67" w:rsidP="00866B67">
      <w:r>
        <w:t xml:space="preserve">                var areaToShow = $(this).attr("id")+ "TextArea";</w:t>
      </w:r>
    </w:p>
    <w:p w:rsidR="00866B67" w:rsidRDefault="00866B67" w:rsidP="00866B67"/>
    <w:p w:rsidR="00866B67" w:rsidRDefault="00866B67" w:rsidP="00866B67">
      <w:r>
        <w:t xml:space="preserve">                $("#"+areaToShow).toggleClass("hidden");</w:t>
      </w:r>
    </w:p>
    <w:p w:rsidR="00866B67" w:rsidRDefault="00866B67" w:rsidP="00866B67"/>
    <w:p w:rsidR="00866B67" w:rsidRDefault="00866B67" w:rsidP="00866B67">
      <w:r>
        <w:t xml:space="preserve">                numOfActiveTabs = 4 - $('.hidden').length;-----getting the number of hidden class</w:t>
      </w:r>
    </w:p>
    <w:p w:rsidR="00866B67" w:rsidRDefault="00866B67" w:rsidP="00866B67"/>
    <w:p w:rsidR="00866B67" w:rsidRDefault="00866B67" w:rsidP="00866B67">
      <w:r>
        <w:t xml:space="preserve">                updateWidth();</w:t>
      </w:r>
    </w:p>
    <w:p w:rsidR="00866B67" w:rsidRDefault="00866B67" w:rsidP="00866B67">
      <w:r>
        <w:t xml:space="preserve">            })</w:t>
      </w:r>
    </w:p>
    <w:p w:rsidR="00866B67" w:rsidRDefault="00866B67" w:rsidP="00866B67"/>
    <w:p w:rsidR="00866B67" w:rsidRDefault="00866B67" w:rsidP="00866B67">
      <w:r>
        <w:t xml:space="preserve">            updateHeight();</w:t>
      </w:r>
    </w:p>
    <w:p w:rsidR="00866B67" w:rsidRDefault="00866B67" w:rsidP="00866B67">
      <w:r>
        <w:t xml:space="preserve">            updateWidth();</w:t>
      </w:r>
    </w:p>
    <w:p w:rsidR="00866B67" w:rsidRDefault="00866B67" w:rsidP="00866B67">
      <w:r>
        <w:t xml:space="preserve">            updateOutput();</w:t>
      </w:r>
    </w:p>
    <w:p w:rsidR="00866B67" w:rsidRDefault="00866B67" w:rsidP="00866B67"/>
    <w:p w:rsidR="00866B67" w:rsidRDefault="00866B67" w:rsidP="00866B67">
      <w:r>
        <w:t xml:space="preserve">            $(window).resize(function(){</w:t>
      </w:r>
    </w:p>
    <w:p w:rsidR="00866B67" w:rsidRDefault="00866B67" w:rsidP="00866B67">
      <w:r>
        <w:t xml:space="preserve">                updateHeight();</w:t>
      </w:r>
    </w:p>
    <w:p w:rsidR="00866B67" w:rsidRDefault="00866B67" w:rsidP="00866B67">
      <w:r>
        <w:lastRenderedPageBreak/>
        <w:t xml:space="preserve">                updateWidth();</w:t>
      </w:r>
    </w:p>
    <w:p w:rsidR="00866B67" w:rsidRDefault="00866B67" w:rsidP="00866B67">
      <w:r>
        <w:t xml:space="preserve">            })</w:t>
      </w:r>
    </w:p>
    <w:p w:rsidR="00866B67" w:rsidRDefault="00866B67" w:rsidP="00866B67"/>
    <w:p w:rsidR="00866B67" w:rsidRDefault="00866B67" w:rsidP="00866B67">
      <w:r>
        <w:t xml:space="preserve">            $(".editor").on('change keyup paste',function(){</w:t>
      </w:r>
    </w:p>
    <w:p w:rsidR="00866B67" w:rsidRDefault="00866B67" w:rsidP="00866B67">
      <w:r>
        <w:t xml:space="preserve">                updateOutput();</w:t>
      </w:r>
    </w:p>
    <w:p w:rsidR="00866B67" w:rsidRDefault="00866B67" w:rsidP="00866B67">
      <w:r>
        <w:t xml:space="preserve">            })</w:t>
      </w:r>
    </w:p>
    <w:p w:rsidR="00866B67" w:rsidRDefault="00866B67" w:rsidP="00866B67"/>
    <w:p w:rsidR="00866B67" w:rsidRDefault="00866B67" w:rsidP="00866B67">
      <w:r>
        <w:t xml:space="preserve">        &lt;/script&gt;</w:t>
      </w:r>
    </w:p>
    <w:p w:rsidR="00866B67" w:rsidRDefault="00866B67" w:rsidP="00866B67"/>
    <w:p w:rsidR="00866B67" w:rsidRDefault="00866B67" w:rsidP="00866B67">
      <w:r>
        <w:t xml:space="preserve">    &lt;/body&gt;</w:t>
      </w:r>
    </w:p>
    <w:p w:rsidR="00866B67" w:rsidRDefault="00866B67" w:rsidP="00866B67"/>
    <w:p w:rsidR="00866B67" w:rsidRDefault="00866B67" w:rsidP="00866B67">
      <w:pPr>
        <w:pBdr>
          <w:bottom w:val="single" w:sz="12" w:space="1" w:color="auto"/>
        </w:pBdr>
      </w:pPr>
      <w:r>
        <w:t>&lt;/html&gt;</w:t>
      </w:r>
    </w:p>
    <w:p w:rsidR="00F83C15" w:rsidRDefault="00F83C15" w:rsidP="00866B67">
      <w:pPr>
        <w:rPr>
          <w:b/>
        </w:rPr>
      </w:pPr>
      <w:r>
        <w:rPr>
          <w:b/>
        </w:rPr>
        <w:t>BOOTSTRAP:</w:t>
      </w:r>
    </w:p>
    <w:p w:rsidR="00767DC8" w:rsidRPr="00767DC8" w:rsidRDefault="00767DC8" w:rsidP="00866B67">
      <w:pPr>
        <w:rPr>
          <w:b/>
        </w:rPr>
      </w:pPr>
      <w:r>
        <w:rPr>
          <w:b/>
        </w:rPr>
        <w:t>YOU CAN COPY AND PASTE THE CODES FROM BOOTSTRAP TO DO A LOT OF THINGS. SO, DEFINITELY CHECK THEM OUT.</w:t>
      </w:r>
    </w:p>
    <w:p w:rsidR="00F83C15" w:rsidRDefault="0099580D" w:rsidP="00866B67">
      <w:r>
        <w:t xml:space="preserve">Go to </w:t>
      </w:r>
      <w:hyperlink r:id="rId9" w:history="1">
        <w:r w:rsidRPr="00185567">
          <w:rPr>
            <w:rStyle w:val="Hyperlink"/>
          </w:rPr>
          <w:t>http://v4-alpha.getbootstrap.com/getting-started/</w:t>
        </w:r>
      </w:hyperlink>
      <w:r>
        <w:t xml:space="preserve"> and then copy starter template  to use bootstrap</w:t>
      </w:r>
      <w:r w:rsidR="0064624A">
        <w:t>.</w:t>
      </w:r>
    </w:p>
    <w:p w:rsidR="0064624A" w:rsidRDefault="0064624A" w:rsidP="00866B67">
      <w:r w:rsidRPr="0064624A">
        <w:t>&lt;link rel="stylesheet" href="https://maxcdn.bootstrapcdn.com/bootstrap/4.0.0-alpha.6/css/bootstrap.min.css" integrity="sha384-rwoIResjU2yc3z8GV/NPeZWAv56rSmLldC3R/AZzGRnGxQQKnKkoFVhFQhNUwEyJ" crossorigin="anonymous"&gt;</w:t>
      </w:r>
    </w:p>
    <w:p w:rsidR="0064624A" w:rsidRDefault="0064624A" w:rsidP="0064624A">
      <w:r>
        <w:t>&lt;!-- jQuery first, then Tether, then Bootstrap JS. --&gt;</w:t>
      </w:r>
    </w:p>
    <w:p w:rsidR="0064624A" w:rsidRDefault="0064624A" w:rsidP="0064624A">
      <w:r>
        <w:t xml:space="preserve">    &lt;script src="https://code.jquery.com/jquery-3.1.1.slim.min.js" integrity="sha384-A7FZj7v+d/sdmMqp/nOQwliLvUsJfDHW+k9Omg/a/EheAdgtzNs3hpfag6Ed950n" crossorigin="anonymous"&gt;&lt;/script&gt;</w:t>
      </w:r>
    </w:p>
    <w:p w:rsidR="0064624A" w:rsidRDefault="0064624A" w:rsidP="0064624A">
      <w:r w:rsidRPr="0064624A">
        <w:t>&lt;script src="https://cdnjs.cloudflare.com/ajax/libs/tether/1.4.0/js/tether.min.js" integrity="sha384-DztdAPBWPRXSA/3eYEEUWrWCy7G5KFbe8fFjk5JAIxUYHKkDx6Qin1DkWx51bBrb" crossorigin="anonymous"&gt;&lt;/script&gt;</w:t>
      </w:r>
    </w:p>
    <w:p w:rsidR="0064624A" w:rsidRDefault="0064624A" w:rsidP="0064624A">
      <w:pPr>
        <w:pBdr>
          <w:bottom w:val="single" w:sz="12" w:space="1" w:color="auto"/>
        </w:pBdr>
      </w:pPr>
      <w:r w:rsidRPr="0064624A">
        <w:t>&lt;script src="https://maxcdn.bootstrapcdn.com/bootstrap/4.0.0-alpha.6/js/bootstrap.min.js" integrity="sha384-vBWWzlZJ8ea9aCX4pEW3rVHjgjt7zpkNpZk+02D9phzyeVkE+jo0ieGizqPLForn" crossorigin="anonymous"&gt;&lt;/script&gt;</w:t>
      </w:r>
    </w:p>
    <w:p w:rsidR="006D7BEC" w:rsidRDefault="006D7BEC" w:rsidP="006D7BEC">
      <w:r>
        <w:t>&lt;div class = "container"&gt;</w:t>
      </w:r>
    </w:p>
    <w:p w:rsidR="006D7BEC" w:rsidRDefault="006D7BEC" w:rsidP="006D7BEC"/>
    <w:p w:rsidR="00DF7EFC" w:rsidRDefault="00DF7EFC" w:rsidP="006D7BEC">
      <w:r>
        <w:t>For 50-50 column</w:t>
      </w:r>
    </w:p>
    <w:p w:rsidR="006D7BEC" w:rsidRDefault="006D7BEC" w:rsidP="006D7BEC">
      <w:r>
        <w:t xml:space="preserve">            &lt;div class = "row"&gt;</w:t>
      </w:r>
    </w:p>
    <w:p w:rsidR="006D7BEC" w:rsidRDefault="006D7BEC" w:rsidP="006D7BEC"/>
    <w:p w:rsidR="006D7BEC" w:rsidRDefault="006D7BEC" w:rsidP="006D7BEC">
      <w:r>
        <w:t xml:space="preserve">                &lt;div class = "col-md-6"&gt;Name&lt;/div&gt;</w:t>
      </w:r>
    </w:p>
    <w:p w:rsidR="006D7BEC" w:rsidRDefault="006D7BEC" w:rsidP="006D7BEC">
      <w:r>
        <w:t xml:space="preserve">                &lt;div class = "col-md-6"&gt;Class&lt;/div&gt;</w:t>
      </w:r>
    </w:p>
    <w:p w:rsidR="006D7BEC" w:rsidRDefault="006D7BEC" w:rsidP="006D7BEC"/>
    <w:p w:rsidR="006D7BEC" w:rsidRDefault="006D7BEC" w:rsidP="006D7BEC">
      <w:r>
        <w:t xml:space="preserve">            &lt;/div&gt;</w:t>
      </w:r>
    </w:p>
    <w:p w:rsidR="006D7BEC" w:rsidRDefault="006D7BEC" w:rsidP="006D7BEC"/>
    <w:p w:rsidR="006D7BEC" w:rsidRDefault="006D7BEC" w:rsidP="006D7BEC">
      <w:r>
        <w:t xml:space="preserve">        &lt;/div&gt;</w:t>
      </w:r>
    </w:p>
    <w:p w:rsidR="00DF7EFC" w:rsidRPr="00DF7EFC" w:rsidRDefault="00DF7EFC" w:rsidP="006D7BEC">
      <w:pPr>
        <w:pBdr>
          <w:bottom w:val="single" w:sz="12" w:space="1" w:color="auto"/>
        </w:pBdr>
        <w:rPr>
          <w:b/>
        </w:rPr>
      </w:pPr>
      <w:r>
        <w:rPr>
          <w:b/>
        </w:rPr>
        <w:t>Goes to the second row if the size of screen is less than 720 px. Because, we are using medium.</w:t>
      </w:r>
      <w:r w:rsidR="000B4D4A">
        <w:rPr>
          <w:b/>
        </w:rPr>
        <w:t xml:space="preserve"> </w:t>
      </w:r>
    </w:p>
    <w:p w:rsidR="008B6C1D" w:rsidRDefault="008B6C1D" w:rsidP="00866B67">
      <w:pPr>
        <w:rPr>
          <w:b/>
        </w:rPr>
      </w:pPr>
      <w:r>
        <w:rPr>
          <w:b/>
        </w:rPr>
        <w:t>Go to component section and see different cool already built css.</w:t>
      </w:r>
    </w:p>
    <w:p w:rsidR="008B2155" w:rsidRDefault="008B2155" w:rsidP="00866B67">
      <w:pPr>
        <w:rPr>
          <w:b/>
        </w:rPr>
      </w:pPr>
    </w:p>
    <w:p w:rsidR="008B2155" w:rsidRDefault="008B2155" w:rsidP="00866B67">
      <w:pPr>
        <w:rPr>
          <w:b/>
        </w:rPr>
      </w:pPr>
      <w:r>
        <w:rPr>
          <w:b/>
        </w:rPr>
        <w:t>NAVBAR:</w:t>
      </w:r>
    </w:p>
    <w:p w:rsidR="008B2155" w:rsidRDefault="008B2155" w:rsidP="00866B67">
      <w:pPr>
        <w:rPr>
          <w:b/>
        </w:rPr>
      </w:pPr>
      <w:r>
        <w:rPr>
          <w:b/>
        </w:rPr>
        <w:t>Builds a nav bar.</w:t>
      </w:r>
    </w:p>
    <w:p w:rsidR="00E80BAC" w:rsidRDefault="008B2155" w:rsidP="008B2155">
      <w:pPr>
        <w:rPr>
          <w:b/>
        </w:rPr>
      </w:pPr>
      <w:r>
        <w:t xml:space="preserve">&lt;nav class="navbar </w:t>
      </w:r>
      <w:r w:rsidR="004B38C6">
        <w:t xml:space="preserve">fixed-top </w:t>
      </w:r>
      <w:r>
        <w:t>navbar-toggl</w:t>
      </w:r>
      <w:r w:rsidR="00E80BAC">
        <w:t>eable-md navbar-light bg-faded"—</w:t>
      </w:r>
      <w:r w:rsidR="00E80BAC">
        <w:rPr>
          <w:b/>
        </w:rPr>
        <w:t xml:space="preserve">creates navbar, </w:t>
      </w:r>
      <w:r w:rsidR="004B38C6">
        <w:rPr>
          <w:b/>
        </w:rPr>
        <w:t xml:space="preserve">fixed in top position, </w:t>
      </w:r>
      <w:r w:rsidR="00E80BAC">
        <w:rPr>
          <w:b/>
        </w:rPr>
        <w:t>will toggle in medium i.e 720px, has light theme, background color is faded.</w:t>
      </w:r>
      <w:r w:rsidR="005977D9">
        <w:rPr>
          <w:b/>
        </w:rPr>
        <w:t xml:space="preserve"> We can make other colors as well. For example:</w:t>
      </w:r>
    </w:p>
    <w:p w:rsidR="005977D9" w:rsidRDefault="005977D9" w:rsidP="008B2155">
      <w:pPr>
        <w:rPr>
          <w:b/>
        </w:rPr>
      </w:pPr>
      <w:r>
        <w:rPr>
          <w:b/>
        </w:rPr>
        <w:t>Success : green</w:t>
      </w:r>
    </w:p>
    <w:p w:rsidR="005977D9" w:rsidRDefault="005977D9" w:rsidP="008B2155">
      <w:pPr>
        <w:rPr>
          <w:b/>
        </w:rPr>
      </w:pPr>
      <w:r>
        <w:rPr>
          <w:b/>
        </w:rPr>
        <w:t>Primary: dark blue</w:t>
      </w:r>
    </w:p>
    <w:p w:rsidR="005977D9" w:rsidRDefault="005977D9" w:rsidP="008B2155">
      <w:pPr>
        <w:rPr>
          <w:b/>
        </w:rPr>
      </w:pPr>
      <w:r>
        <w:rPr>
          <w:b/>
        </w:rPr>
        <w:t>Secondary: grey</w:t>
      </w:r>
    </w:p>
    <w:p w:rsidR="005977D9" w:rsidRDefault="005977D9" w:rsidP="008B2155">
      <w:pPr>
        <w:rPr>
          <w:b/>
        </w:rPr>
      </w:pPr>
      <w:r>
        <w:rPr>
          <w:b/>
        </w:rPr>
        <w:t>Info: light blue</w:t>
      </w:r>
    </w:p>
    <w:p w:rsidR="005977D9" w:rsidRDefault="005977D9" w:rsidP="008B2155">
      <w:pPr>
        <w:rPr>
          <w:b/>
        </w:rPr>
      </w:pPr>
      <w:r>
        <w:rPr>
          <w:b/>
        </w:rPr>
        <w:t>Warning: orange</w:t>
      </w:r>
    </w:p>
    <w:p w:rsidR="005977D9" w:rsidRPr="00E80BAC" w:rsidRDefault="005977D9" w:rsidP="008B2155">
      <w:pPr>
        <w:rPr>
          <w:b/>
        </w:rPr>
      </w:pPr>
      <w:r>
        <w:rPr>
          <w:b/>
        </w:rPr>
        <w:t>Danger: red</w:t>
      </w:r>
    </w:p>
    <w:p w:rsidR="008B2155" w:rsidRDefault="008B2155" w:rsidP="008B2155">
      <w:r>
        <w:t xml:space="preserve">            &lt;button class="navbar-toggler navbar-toggler-right" type="button" data-toggle="collapse" data-target="#navbarSupportedContent" aria-controls="navbarSupportedContent" aria-expanded="false" aria-label="Toggle navigation"&gt;</w:t>
      </w:r>
    </w:p>
    <w:p w:rsidR="008B2155" w:rsidRDefault="008B2155" w:rsidP="008B2155">
      <w:r>
        <w:t xml:space="preserve">                &lt;span class="navbar-toggler-icon"&gt;&lt;/span&gt;</w:t>
      </w:r>
    </w:p>
    <w:p w:rsidR="008B2155" w:rsidRDefault="008B2155" w:rsidP="008B2155">
      <w:r>
        <w:t xml:space="preserve">            &lt;/button&gt;</w:t>
      </w:r>
    </w:p>
    <w:p w:rsidR="005977D9" w:rsidRPr="005977D9" w:rsidRDefault="005977D9" w:rsidP="008B2155">
      <w:pPr>
        <w:rPr>
          <w:b/>
        </w:rPr>
      </w:pPr>
      <w:r>
        <w:rPr>
          <w:b/>
        </w:rPr>
        <w:lastRenderedPageBreak/>
        <w:t>Creates a button with pre defined navbar toggler class on right. The navbar is collapsed when toggled. The data that will collapse has id of navbarSupportedContent. Others don’t really matter.</w:t>
      </w:r>
    </w:p>
    <w:p w:rsidR="008B2155" w:rsidRDefault="008B2155" w:rsidP="008B2155">
      <w:r>
        <w:t xml:space="preserve">            &lt;a class="navbar-brand" href="#"&gt;Navbar&lt;/a&gt;</w:t>
      </w:r>
    </w:p>
    <w:p w:rsidR="008B2155" w:rsidRPr="00E2549C" w:rsidRDefault="00E2549C" w:rsidP="008B2155">
      <w:pPr>
        <w:rPr>
          <w:b/>
        </w:rPr>
      </w:pPr>
      <w:r>
        <w:tab/>
      </w:r>
      <w:r>
        <w:rPr>
          <w:b/>
        </w:rPr>
        <w:t>Everything will collapse under following div.</w:t>
      </w:r>
    </w:p>
    <w:p w:rsidR="008B2155" w:rsidRDefault="008B2155" w:rsidP="008B2155">
      <w:r>
        <w:t xml:space="preserve">            &lt;div class="collapse navbar-collapse" id="navbarSupportedContent"&gt;</w:t>
      </w:r>
    </w:p>
    <w:p w:rsidR="008B2155" w:rsidRDefault="008B2155" w:rsidP="008B2155">
      <w:r>
        <w:t xml:space="preserve">                &lt;ul class="navbar-nav mr-auto"&gt;</w:t>
      </w:r>
    </w:p>
    <w:p w:rsidR="008B2155" w:rsidRDefault="008B2155" w:rsidP="008B2155">
      <w:r>
        <w:t xml:space="preserve">                    &lt;li class="nav-item active"&gt;</w:t>
      </w:r>
    </w:p>
    <w:p w:rsidR="008B2155" w:rsidRDefault="008B2155" w:rsidP="008B2155">
      <w:r>
        <w:t xml:space="preserve">                        &lt;a class="nav-link" href="#"&gt;Home &lt;span class="sr-only"&gt;(current)&lt;/span&gt;&lt;/a&gt;</w:t>
      </w:r>
    </w:p>
    <w:p w:rsidR="008B2155" w:rsidRDefault="008B2155" w:rsidP="008B2155">
      <w:r>
        <w:t xml:space="preserve">                    &lt;/li&gt;</w:t>
      </w:r>
    </w:p>
    <w:p w:rsidR="008B2155" w:rsidRDefault="008B2155" w:rsidP="008B2155">
      <w:r>
        <w:t xml:space="preserve">                    &lt;li class="nav-item"&gt;</w:t>
      </w:r>
    </w:p>
    <w:p w:rsidR="008B2155" w:rsidRDefault="008B2155" w:rsidP="008B2155">
      <w:r>
        <w:t xml:space="preserve">                        &lt;a class="nav-link" href="#"&gt;Link&lt;/a&gt;</w:t>
      </w:r>
    </w:p>
    <w:p w:rsidR="008B2155" w:rsidRDefault="008B2155" w:rsidP="008B2155">
      <w:r>
        <w:t xml:space="preserve">                    &lt;/li&gt;</w:t>
      </w:r>
    </w:p>
    <w:p w:rsidR="008B2155" w:rsidRDefault="008B2155" w:rsidP="008B2155">
      <w:r>
        <w:t xml:space="preserve">                    &lt;li class="nav-item"&gt;</w:t>
      </w:r>
    </w:p>
    <w:p w:rsidR="008B2155" w:rsidRDefault="008B2155" w:rsidP="008B2155">
      <w:r>
        <w:t xml:space="preserve">                        &lt;a class="nav-link disabled" href="#"&gt;Disabled&lt;/a&gt;</w:t>
      </w:r>
    </w:p>
    <w:p w:rsidR="008B2155" w:rsidRDefault="008B2155" w:rsidP="008B2155">
      <w:r>
        <w:t xml:space="preserve">                    &lt;/li&gt;</w:t>
      </w:r>
    </w:p>
    <w:p w:rsidR="008B2155" w:rsidRDefault="008B2155" w:rsidP="008B2155">
      <w:r>
        <w:t xml:space="preserve">                &lt;/ul&gt;</w:t>
      </w:r>
    </w:p>
    <w:p w:rsidR="008B2155" w:rsidRDefault="008B2155" w:rsidP="008B2155">
      <w:r>
        <w:t xml:space="preserve">                &lt;form class="form-inline my-2 my-lg-0"&gt;</w:t>
      </w:r>
    </w:p>
    <w:p w:rsidR="008B2155" w:rsidRDefault="008B2155" w:rsidP="008B2155">
      <w:r>
        <w:t xml:space="preserve">                    &lt;input class="form-control mr-sm-2" type="text" placeholder="Search"&gt;</w:t>
      </w:r>
    </w:p>
    <w:p w:rsidR="008B2155" w:rsidRDefault="008B2155" w:rsidP="008B2155">
      <w:r>
        <w:t xml:space="preserve">                    &lt;button class="btn btn-outline-success my-2 my-sm-0" type="submit"&gt;Search&lt;/button&gt;</w:t>
      </w:r>
    </w:p>
    <w:p w:rsidR="008B2155" w:rsidRDefault="008B2155" w:rsidP="008B2155">
      <w:r>
        <w:t xml:space="preserve">                &lt;/form&gt;</w:t>
      </w:r>
    </w:p>
    <w:p w:rsidR="008B2155" w:rsidRDefault="008B2155" w:rsidP="008B2155">
      <w:r>
        <w:t xml:space="preserve">            &lt;/div&gt;</w:t>
      </w:r>
    </w:p>
    <w:p w:rsidR="008B2155" w:rsidRDefault="008B2155" w:rsidP="008B2155">
      <w:pPr>
        <w:pBdr>
          <w:bottom w:val="single" w:sz="12" w:space="1" w:color="auto"/>
        </w:pBdr>
      </w:pPr>
      <w:r>
        <w:t xml:space="preserve">        &lt;/nav&gt;</w:t>
      </w:r>
    </w:p>
    <w:p w:rsidR="008B2155" w:rsidRDefault="00767DC8" w:rsidP="008B2155">
      <w:pPr>
        <w:rPr>
          <w:b/>
        </w:rPr>
      </w:pPr>
      <w:r>
        <w:rPr>
          <w:b/>
        </w:rPr>
        <w:t>Form:</w:t>
      </w:r>
    </w:p>
    <w:p w:rsidR="00767DC8" w:rsidRDefault="00767DC8" w:rsidP="00767DC8">
      <w:r>
        <w:t>&lt;form&gt;</w:t>
      </w:r>
    </w:p>
    <w:p w:rsidR="00767DC8" w:rsidRDefault="00767DC8" w:rsidP="00767DC8"/>
    <w:p w:rsidR="00767DC8" w:rsidRDefault="00767DC8" w:rsidP="00767DC8">
      <w:r>
        <w:t xml:space="preserve">                &lt;div class = "form-group row"&gt;</w:t>
      </w:r>
    </w:p>
    <w:p w:rsidR="00767DC8" w:rsidRDefault="00767DC8" w:rsidP="00767DC8"/>
    <w:p w:rsidR="00767DC8" w:rsidRDefault="00767DC8" w:rsidP="00767DC8">
      <w:r>
        <w:t xml:space="preserve">                    &lt;label for = "ExampleInputEmail" class = "col-form-label col-sm-2"&gt;Email address&lt;/label&gt;</w:t>
      </w:r>
    </w:p>
    <w:p w:rsidR="00767DC8" w:rsidRDefault="00767DC8" w:rsidP="00767DC8"/>
    <w:p w:rsidR="00767DC8" w:rsidRDefault="00767DC8" w:rsidP="00767DC8">
      <w:r>
        <w:lastRenderedPageBreak/>
        <w:t xml:space="preserve">                    &lt;div class = "col-sm-10"&gt;</w:t>
      </w:r>
    </w:p>
    <w:p w:rsidR="00767DC8" w:rsidRDefault="00767DC8" w:rsidP="00767DC8"/>
    <w:p w:rsidR="00767DC8" w:rsidRDefault="00767DC8" w:rsidP="00767DC8">
      <w:r>
        <w:t xml:space="preserve">                        &lt;input type = "email" class = "form-control" id = "ExampleInputEmail" placeholder = "Enter email"&gt;</w:t>
      </w:r>
    </w:p>
    <w:p w:rsidR="00767DC8" w:rsidRDefault="00767DC8" w:rsidP="00767DC8">
      <w:r>
        <w:t xml:space="preserve">                        </w:t>
      </w:r>
    </w:p>
    <w:p w:rsidR="00767DC8" w:rsidRDefault="00767DC8" w:rsidP="00767DC8">
      <w:r>
        <w:t xml:space="preserve">                    &lt;/div&gt;</w:t>
      </w:r>
    </w:p>
    <w:p w:rsidR="00767DC8" w:rsidRDefault="00767DC8" w:rsidP="00767DC8"/>
    <w:p w:rsidR="00767DC8" w:rsidRDefault="00767DC8" w:rsidP="00767DC8">
      <w:r>
        <w:t xml:space="preserve">                &lt;/div&gt;</w:t>
      </w:r>
    </w:p>
    <w:p w:rsidR="00767DC8" w:rsidRDefault="00767DC8" w:rsidP="00767DC8"/>
    <w:p w:rsidR="00767DC8" w:rsidRDefault="00767DC8" w:rsidP="00767DC8">
      <w:r>
        <w:t xml:space="preserve">                &lt;div class = "form-group row"&gt;</w:t>
      </w:r>
    </w:p>
    <w:p w:rsidR="00767DC8" w:rsidRDefault="00767DC8" w:rsidP="00767DC8">
      <w:r>
        <w:t xml:space="preserve">                    &lt;label for = "exampleInputPassword" class = "col-sm-2 col-form-label"&gt;Password&lt;/label&gt;</w:t>
      </w:r>
    </w:p>
    <w:p w:rsidR="00767DC8" w:rsidRDefault="00767DC8" w:rsidP="00767DC8"/>
    <w:p w:rsidR="00767DC8" w:rsidRDefault="00767DC8" w:rsidP="00767DC8">
      <w:r>
        <w:t xml:space="preserve">                    &lt;div class = "col-sm-10"&gt;</w:t>
      </w:r>
    </w:p>
    <w:p w:rsidR="00767DC8" w:rsidRDefault="00767DC8" w:rsidP="00767DC8"/>
    <w:p w:rsidR="00767DC8" w:rsidRDefault="00767DC8" w:rsidP="00767DC8">
      <w:r>
        <w:t xml:space="preserve">                        &lt;input type = "password" class = "form-control" id = "exampleInputPassword" placeholder = "Enter password"&gt;</w:t>
      </w:r>
    </w:p>
    <w:p w:rsidR="00767DC8" w:rsidRDefault="00767DC8" w:rsidP="00767DC8"/>
    <w:p w:rsidR="00767DC8" w:rsidRDefault="00767DC8" w:rsidP="00767DC8">
      <w:r>
        <w:t xml:space="preserve">                    &lt;/div&gt;</w:t>
      </w:r>
    </w:p>
    <w:p w:rsidR="00767DC8" w:rsidRDefault="00767DC8" w:rsidP="00767DC8"/>
    <w:p w:rsidR="00767DC8" w:rsidRDefault="00767DC8" w:rsidP="00767DC8">
      <w:r>
        <w:t xml:space="preserve">                &lt;/div&gt;</w:t>
      </w:r>
    </w:p>
    <w:p w:rsidR="00767DC8" w:rsidRDefault="00767DC8" w:rsidP="00767DC8"/>
    <w:p w:rsidR="00767DC8" w:rsidRDefault="00767DC8" w:rsidP="00767DC8">
      <w:r>
        <w:t xml:space="preserve">                &lt;div class = "form-group row"&gt;</w:t>
      </w:r>
    </w:p>
    <w:p w:rsidR="00767DC8" w:rsidRDefault="00767DC8" w:rsidP="00767DC8"/>
    <w:p w:rsidR="00767DC8" w:rsidRDefault="00767DC8" w:rsidP="00767DC8">
      <w:r>
        <w:t xml:space="preserve">                    &lt;button type = "submit" class = "btn btn-primary"&gt;Submit&lt;/button&gt;</w:t>
      </w:r>
    </w:p>
    <w:p w:rsidR="00767DC8" w:rsidRDefault="00767DC8" w:rsidP="00767DC8"/>
    <w:p w:rsidR="00767DC8" w:rsidRDefault="00767DC8" w:rsidP="00767DC8">
      <w:r>
        <w:t xml:space="preserve">                &lt;/div&gt;</w:t>
      </w:r>
    </w:p>
    <w:p w:rsidR="00767DC8" w:rsidRDefault="00767DC8" w:rsidP="00767DC8"/>
    <w:p w:rsidR="00767DC8" w:rsidRDefault="00767DC8" w:rsidP="00767DC8">
      <w:pPr>
        <w:pBdr>
          <w:bottom w:val="single" w:sz="12" w:space="1" w:color="auto"/>
        </w:pBdr>
      </w:pPr>
      <w:r>
        <w:t xml:space="preserve">            &lt;/form&gt;</w:t>
      </w:r>
    </w:p>
    <w:p w:rsidR="00767DC8" w:rsidRDefault="00767DC8" w:rsidP="00767DC8">
      <w:pPr>
        <w:rPr>
          <w:b/>
        </w:rPr>
      </w:pPr>
      <w:r>
        <w:rPr>
          <w:b/>
        </w:rPr>
        <w:t>Table:</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F6F9F"/>
          <w:sz w:val="20"/>
          <w:szCs w:val="20"/>
        </w:rPr>
        <w:lastRenderedPageBreak/>
        <w:t>&lt;table</w:t>
      </w: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4F9FCF"/>
          <w:sz w:val="20"/>
          <w:szCs w:val="20"/>
        </w:rPr>
        <w:t>class=</w:t>
      </w:r>
      <w:r w:rsidRPr="00767DC8">
        <w:rPr>
          <w:rFonts w:ascii="Consolas" w:eastAsia="Times New Roman" w:hAnsi="Consolas" w:cs="Courier New"/>
          <w:color w:val="D44950"/>
          <w:sz w:val="20"/>
          <w:szCs w:val="20"/>
        </w:rPr>
        <w:t>"table"</w:t>
      </w:r>
      <w:r w:rsidRPr="00767DC8">
        <w:rPr>
          <w:rFonts w:ascii="Consolas" w:eastAsia="Times New Roman" w:hAnsi="Consolas" w:cs="Courier New"/>
          <w:color w:val="2F6F9F"/>
          <w:sz w:val="20"/>
          <w:szCs w:val="20"/>
        </w:rPr>
        <w:t>&gt;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&lt;thead&gt;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&lt;th&gt;</w:t>
      </w:r>
      <w:r w:rsidRPr="00767DC8">
        <w:rPr>
          <w:rFonts w:ascii="Consolas" w:eastAsia="Times New Roman" w:hAnsi="Consolas" w:cs="Courier New"/>
          <w:color w:val="292B2C"/>
          <w:sz w:val="20"/>
          <w:szCs w:val="20"/>
        </w:rPr>
        <w:t>#</w:t>
      </w:r>
      <w:r w:rsidRPr="00767DC8">
        <w:rPr>
          <w:rFonts w:ascii="Consolas" w:eastAsia="Times New Roman" w:hAnsi="Consolas" w:cs="Courier New"/>
          <w:color w:val="2F6F9F"/>
          <w:sz w:val="20"/>
          <w:szCs w:val="20"/>
        </w:rPr>
        <w:t>&lt;/th&gt;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&lt;th&gt;</w:t>
      </w:r>
      <w:r w:rsidRPr="00767DC8">
        <w:rPr>
          <w:rFonts w:ascii="Consolas" w:eastAsia="Times New Roman" w:hAnsi="Consolas" w:cs="Courier New"/>
          <w:color w:val="292B2C"/>
          <w:sz w:val="20"/>
          <w:szCs w:val="20"/>
        </w:rPr>
        <w:t>First Name</w:t>
      </w:r>
      <w:r w:rsidRPr="00767DC8">
        <w:rPr>
          <w:rFonts w:ascii="Consolas" w:eastAsia="Times New Roman" w:hAnsi="Consolas" w:cs="Courier New"/>
          <w:color w:val="2F6F9F"/>
          <w:sz w:val="20"/>
          <w:szCs w:val="20"/>
        </w:rPr>
        <w:t>&lt;/th&gt;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&lt;th&gt;</w:t>
      </w:r>
      <w:r w:rsidRPr="00767DC8">
        <w:rPr>
          <w:rFonts w:ascii="Consolas" w:eastAsia="Times New Roman" w:hAnsi="Consolas" w:cs="Courier New"/>
          <w:color w:val="292B2C"/>
          <w:sz w:val="20"/>
          <w:szCs w:val="20"/>
        </w:rPr>
        <w:t>Last Name</w:t>
      </w:r>
      <w:r w:rsidRPr="00767DC8">
        <w:rPr>
          <w:rFonts w:ascii="Consolas" w:eastAsia="Times New Roman" w:hAnsi="Consolas" w:cs="Courier New"/>
          <w:color w:val="2F6F9F"/>
          <w:sz w:val="20"/>
          <w:szCs w:val="20"/>
        </w:rPr>
        <w:t>&lt;/th&gt;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&lt;th&gt;</w:t>
      </w:r>
      <w:r w:rsidRPr="00767DC8">
        <w:rPr>
          <w:rFonts w:ascii="Consolas" w:eastAsia="Times New Roman" w:hAnsi="Consolas" w:cs="Courier New"/>
          <w:color w:val="292B2C"/>
          <w:sz w:val="20"/>
          <w:szCs w:val="20"/>
        </w:rPr>
        <w:t>Username</w:t>
      </w:r>
      <w:r w:rsidRPr="00767DC8">
        <w:rPr>
          <w:rFonts w:ascii="Consolas" w:eastAsia="Times New Roman" w:hAnsi="Consolas" w:cs="Courier New"/>
          <w:color w:val="2F6F9F"/>
          <w:sz w:val="20"/>
          <w:szCs w:val="20"/>
        </w:rPr>
        <w:t>&lt;/th&gt;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&lt;/thead&gt;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&lt;tbody&gt;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w:t>
      </w: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4F9FCF"/>
          <w:sz w:val="20"/>
          <w:szCs w:val="20"/>
        </w:rPr>
        <w:t>scope=</w:t>
      </w:r>
      <w:r w:rsidRPr="00767DC8">
        <w:rPr>
          <w:rFonts w:ascii="Consolas" w:eastAsia="Times New Roman" w:hAnsi="Consolas" w:cs="Courier New"/>
          <w:color w:val="D44950"/>
          <w:sz w:val="20"/>
          <w:szCs w:val="20"/>
        </w:rPr>
        <w:t>"row"</w:t>
      </w:r>
      <w:r w:rsidRPr="00767DC8">
        <w:rPr>
          <w:rFonts w:ascii="Consolas" w:eastAsia="Times New Roman" w:hAnsi="Consolas" w:cs="Courier New"/>
          <w:color w:val="2F6F9F"/>
          <w:sz w:val="20"/>
          <w:szCs w:val="20"/>
        </w:rPr>
        <w:t>&gt;</w:t>
      </w:r>
      <w:r w:rsidRPr="00767DC8">
        <w:rPr>
          <w:rFonts w:ascii="Consolas" w:eastAsia="Times New Roman" w:hAnsi="Consolas" w:cs="Courier New"/>
          <w:color w:val="292B2C"/>
          <w:sz w:val="20"/>
          <w:szCs w:val="20"/>
        </w:rPr>
        <w:t>1</w:t>
      </w:r>
      <w:r w:rsidRPr="00767DC8">
        <w:rPr>
          <w:rFonts w:ascii="Consolas" w:eastAsia="Times New Roman" w:hAnsi="Consolas" w:cs="Courier New"/>
          <w:color w:val="2F6F9F"/>
          <w:sz w:val="20"/>
          <w:szCs w:val="20"/>
        </w:rPr>
        <w:t>&lt;/th&gt;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Mark</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Otto</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@mdo</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w:t>
      </w: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4F9FCF"/>
          <w:sz w:val="20"/>
          <w:szCs w:val="20"/>
        </w:rPr>
        <w:t>scope=</w:t>
      </w:r>
      <w:r w:rsidRPr="00767DC8">
        <w:rPr>
          <w:rFonts w:ascii="Consolas" w:eastAsia="Times New Roman" w:hAnsi="Consolas" w:cs="Courier New"/>
          <w:color w:val="D44950"/>
          <w:sz w:val="20"/>
          <w:szCs w:val="20"/>
        </w:rPr>
        <w:t>"row"</w:t>
      </w:r>
      <w:r w:rsidRPr="00767DC8">
        <w:rPr>
          <w:rFonts w:ascii="Consolas" w:eastAsia="Times New Roman" w:hAnsi="Consolas" w:cs="Courier New"/>
          <w:color w:val="2F6F9F"/>
          <w:sz w:val="20"/>
          <w:szCs w:val="20"/>
        </w:rPr>
        <w:t>&gt;</w:t>
      </w:r>
      <w:r w:rsidRPr="00767DC8">
        <w:rPr>
          <w:rFonts w:ascii="Consolas" w:eastAsia="Times New Roman" w:hAnsi="Consolas" w:cs="Courier New"/>
          <w:color w:val="292B2C"/>
          <w:sz w:val="20"/>
          <w:szCs w:val="20"/>
        </w:rPr>
        <w:t>2</w:t>
      </w:r>
      <w:r w:rsidRPr="00767DC8">
        <w:rPr>
          <w:rFonts w:ascii="Consolas" w:eastAsia="Times New Roman" w:hAnsi="Consolas" w:cs="Courier New"/>
          <w:color w:val="2F6F9F"/>
          <w:sz w:val="20"/>
          <w:szCs w:val="20"/>
        </w:rPr>
        <w:t>&lt;/th&gt;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Jacob</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Thornton</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@fat</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&lt;th</w:t>
      </w: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4F9FCF"/>
          <w:sz w:val="20"/>
          <w:szCs w:val="20"/>
        </w:rPr>
        <w:t>scope=</w:t>
      </w:r>
      <w:r w:rsidRPr="00767DC8">
        <w:rPr>
          <w:rFonts w:ascii="Consolas" w:eastAsia="Times New Roman" w:hAnsi="Consolas" w:cs="Courier New"/>
          <w:color w:val="D44950"/>
          <w:sz w:val="20"/>
          <w:szCs w:val="20"/>
        </w:rPr>
        <w:t>"row"</w:t>
      </w:r>
      <w:r w:rsidRPr="00767DC8">
        <w:rPr>
          <w:rFonts w:ascii="Consolas" w:eastAsia="Times New Roman" w:hAnsi="Consolas" w:cs="Courier New"/>
          <w:color w:val="2F6F9F"/>
          <w:sz w:val="20"/>
          <w:szCs w:val="20"/>
        </w:rPr>
        <w:t>&gt;</w:t>
      </w:r>
      <w:r w:rsidRPr="00767DC8">
        <w:rPr>
          <w:rFonts w:ascii="Consolas" w:eastAsia="Times New Roman" w:hAnsi="Consolas" w:cs="Courier New"/>
          <w:color w:val="292B2C"/>
          <w:sz w:val="20"/>
          <w:szCs w:val="20"/>
        </w:rPr>
        <w:t>3</w:t>
      </w:r>
      <w:r w:rsidRPr="00767DC8">
        <w:rPr>
          <w:rFonts w:ascii="Consolas" w:eastAsia="Times New Roman" w:hAnsi="Consolas" w:cs="Courier New"/>
          <w:color w:val="2F6F9F"/>
          <w:sz w:val="20"/>
          <w:szCs w:val="20"/>
        </w:rPr>
        <w:t>&lt;/th&gt;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Larry</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the Bird</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&lt;td&gt;</w:t>
      </w:r>
      <w:r w:rsidRPr="00767DC8">
        <w:rPr>
          <w:rFonts w:ascii="Consolas" w:eastAsia="Times New Roman" w:hAnsi="Consolas" w:cs="Courier New"/>
          <w:color w:val="292B2C"/>
          <w:sz w:val="20"/>
          <w:szCs w:val="20"/>
        </w:rPr>
        <w:t>@twitter</w:t>
      </w:r>
      <w:r w:rsidRPr="00767DC8">
        <w:rPr>
          <w:rFonts w:ascii="Consolas" w:eastAsia="Times New Roman" w:hAnsi="Consolas" w:cs="Courier New"/>
          <w:color w:val="2F6F9F"/>
          <w:sz w:val="20"/>
          <w:szCs w:val="20"/>
        </w:rPr>
        <w:t>&lt;/td&gt;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&lt;/tr&gt;</w:t>
      </w:r>
    </w:p>
    <w:p w:rsidR="00767DC8" w:rsidRPr="00767DC8" w:rsidRDefault="00767DC8" w:rsidP="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767DC8">
        <w:rPr>
          <w:rFonts w:ascii="Consolas" w:eastAsia="Times New Roman" w:hAnsi="Consolas" w:cs="Courier New"/>
          <w:color w:val="292B2C"/>
          <w:sz w:val="20"/>
          <w:szCs w:val="20"/>
        </w:rPr>
        <w:t xml:space="preserve">  </w:t>
      </w:r>
      <w:r w:rsidRPr="00767DC8">
        <w:rPr>
          <w:rFonts w:ascii="Consolas" w:eastAsia="Times New Roman" w:hAnsi="Consolas" w:cs="Courier New"/>
          <w:color w:val="2F6F9F"/>
          <w:sz w:val="20"/>
          <w:szCs w:val="20"/>
        </w:rPr>
        <w:t>&lt;/tbody&gt;</w:t>
      </w:r>
    </w:p>
    <w:p w:rsidR="00767DC8" w:rsidRPr="00767DC8" w:rsidRDefault="00767DC8" w:rsidP="00767DC8">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rPr>
      </w:pPr>
      <w:r w:rsidRPr="00767DC8">
        <w:rPr>
          <w:rFonts w:ascii="Consolas" w:eastAsia="Times New Roman" w:hAnsi="Consolas" w:cs="Courier New"/>
          <w:color w:val="2F6F9F"/>
          <w:sz w:val="20"/>
          <w:szCs w:val="20"/>
        </w:rPr>
        <w:t>&lt;/table&gt;</w:t>
      </w:r>
    </w:p>
    <w:p w:rsidR="00767DC8" w:rsidRDefault="00767DC8" w:rsidP="00767DC8">
      <w:pPr>
        <w:rPr>
          <w:b/>
        </w:rPr>
      </w:pPr>
    </w:p>
    <w:p w:rsidR="00AB5151" w:rsidRPr="00767DC8" w:rsidRDefault="00AB5151" w:rsidP="00767DC8">
      <w:pPr>
        <w:rPr>
          <w:b/>
        </w:rPr>
      </w:pPr>
      <w:r>
        <w:rPr>
          <w:b/>
        </w:rPr>
        <w:t>JUMBOTRON:</w:t>
      </w:r>
      <w:bookmarkStart w:id="8" w:name="_GoBack"/>
      <w:bookmarkEnd w:id="8"/>
    </w:p>
    <w:sectPr w:rsidR="00AB5151" w:rsidRPr="00767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8A4" w:rsidRDefault="006408A4" w:rsidP="000A5F4F">
      <w:pPr>
        <w:spacing w:after="0" w:line="240" w:lineRule="auto"/>
      </w:pPr>
      <w:r>
        <w:separator/>
      </w:r>
    </w:p>
  </w:endnote>
  <w:endnote w:type="continuationSeparator" w:id="0">
    <w:p w:rsidR="006408A4" w:rsidRDefault="006408A4" w:rsidP="000A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8A4" w:rsidRDefault="006408A4" w:rsidP="000A5F4F">
      <w:pPr>
        <w:spacing w:after="0" w:line="240" w:lineRule="auto"/>
      </w:pPr>
      <w:r>
        <w:separator/>
      </w:r>
    </w:p>
  </w:footnote>
  <w:footnote w:type="continuationSeparator" w:id="0">
    <w:p w:rsidR="006408A4" w:rsidRDefault="006408A4" w:rsidP="000A5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33C9C"/>
    <w:multiLevelType w:val="hybridMultilevel"/>
    <w:tmpl w:val="76F89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sha Dangol">
    <w15:presenceInfo w15:providerId="Windows Live" w15:userId="88316b6213f1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F0"/>
    <w:rsid w:val="000117D5"/>
    <w:rsid w:val="0001356C"/>
    <w:rsid w:val="00014C95"/>
    <w:rsid w:val="00016C67"/>
    <w:rsid w:val="00037207"/>
    <w:rsid w:val="00040201"/>
    <w:rsid w:val="000463B6"/>
    <w:rsid w:val="000617DE"/>
    <w:rsid w:val="00092E14"/>
    <w:rsid w:val="00095C8F"/>
    <w:rsid w:val="000A5F4F"/>
    <w:rsid w:val="000B4D4A"/>
    <w:rsid w:val="000F0C9E"/>
    <w:rsid w:val="000F28C0"/>
    <w:rsid w:val="000F4938"/>
    <w:rsid w:val="0010654A"/>
    <w:rsid w:val="0011458D"/>
    <w:rsid w:val="00130E3C"/>
    <w:rsid w:val="00133C6C"/>
    <w:rsid w:val="00144B39"/>
    <w:rsid w:val="00171E23"/>
    <w:rsid w:val="001805CF"/>
    <w:rsid w:val="001825FB"/>
    <w:rsid w:val="001A2771"/>
    <w:rsid w:val="001A6A23"/>
    <w:rsid w:val="001B0FEB"/>
    <w:rsid w:val="001D4D13"/>
    <w:rsid w:val="001E1516"/>
    <w:rsid w:val="00203095"/>
    <w:rsid w:val="00217DB6"/>
    <w:rsid w:val="00237B48"/>
    <w:rsid w:val="00244005"/>
    <w:rsid w:val="002444EA"/>
    <w:rsid w:val="0024787F"/>
    <w:rsid w:val="00255E92"/>
    <w:rsid w:val="00264E53"/>
    <w:rsid w:val="00272837"/>
    <w:rsid w:val="00274B28"/>
    <w:rsid w:val="00283475"/>
    <w:rsid w:val="002A0A7A"/>
    <w:rsid w:val="002B00B8"/>
    <w:rsid w:val="002C61CB"/>
    <w:rsid w:val="002C7382"/>
    <w:rsid w:val="002D33C2"/>
    <w:rsid w:val="002D4841"/>
    <w:rsid w:val="002E4800"/>
    <w:rsid w:val="00305411"/>
    <w:rsid w:val="003058AB"/>
    <w:rsid w:val="00306EEB"/>
    <w:rsid w:val="003117F6"/>
    <w:rsid w:val="003170C9"/>
    <w:rsid w:val="00325F16"/>
    <w:rsid w:val="0033466A"/>
    <w:rsid w:val="0035371E"/>
    <w:rsid w:val="00353B98"/>
    <w:rsid w:val="00370DFE"/>
    <w:rsid w:val="00381795"/>
    <w:rsid w:val="0039206E"/>
    <w:rsid w:val="00393F4D"/>
    <w:rsid w:val="003A2337"/>
    <w:rsid w:val="003C1332"/>
    <w:rsid w:val="003C77DB"/>
    <w:rsid w:val="003E1B45"/>
    <w:rsid w:val="00401A52"/>
    <w:rsid w:val="00410512"/>
    <w:rsid w:val="00412E3C"/>
    <w:rsid w:val="00421DCC"/>
    <w:rsid w:val="00441206"/>
    <w:rsid w:val="004644F8"/>
    <w:rsid w:val="0047277B"/>
    <w:rsid w:val="004805F3"/>
    <w:rsid w:val="004B38C6"/>
    <w:rsid w:val="004B478E"/>
    <w:rsid w:val="004E508D"/>
    <w:rsid w:val="004E7CCD"/>
    <w:rsid w:val="00505687"/>
    <w:rsid w:val="00505C1A"/>
    <w:rsid w:val="00530292"/>
    <w:rsid w:val="00541652"/>
    <w:rsid w:val="0054403A"/>
    <w:rsid w:val="00546CEE"/>
    <w:rsid w:val="00556CD7"/>
    <w:rsid w:val="00561616"/>
    <w:rsid w:val="005812DA"/>
    <w:rsid w:val="00595D46"/>
    <w:rsid w:val="005977D9"/>
    <w:rsid w:val="005A37ED"/>
    <w:rsid w:val="005B68EB"/>
    <w:rsid w:val="005C5E37"/>
    <w:rsid w:val="005E5E16"/>
    <w:rsid w:val="005F42B4"/>
    <w:rsid w:val="006117F5"/>
    <w:rsid w:val="00615AD1"/>
    <w:rsid w:val="006408A4"/>
    <w:rsid w:val="00644D2F"/>
    <w:rsid w:val="0064624A"/>
    <w:rsid w:val="0065197E"/>
    <w:rsid w:val="00651E2C"/>
    <w:rsid w:val="00682943"/>
    <w:rsid w:val="006943F9"/>
    <w:rsid w:val="006A1AC2"/>
    <w:rsid w:val="006B0A15"/>
    <w:rsid w:val="006B7131"/>
    <w:rsid w:val="006C63D5"/>
    <w:rsid w:val="006D176C"/>
    <w:rsid w:val="006D7BEC"/>
    <w:rsid w:val="006F59F1"/>
    <w:rsid w:val="00706553"/>
    <w:rsid w:val="007142E4"/>
    <w:rsid w:val="007363BD"/>
    <w:rsid w:val="00763B62"/>
    <w:rsid w:val="00767DC8"/>
    <w:rsid w:val="00786DAC"/>
    <w:rsid w:val="007876EA"/>
    <w:rsid w:val="00796CBF"/>
    <w:rsid w:val="007A56BE"/>
    <w:rsid w:val="007A6A1C"/>
    <w:rsid w:val="007B4484"/>
    <w:rsid w:val="007D4175"/>
    <w:rsid w:val="007E2F82"/>
    <w:rsid w:val="007E6C2D"/>
    <w:rsid w:val="007F7F5E"/>
    <w:rsid w:val="008058E2"/>
    <w:rsid w:val="0081585A"/>
    <w:rsid w:val="00826490"/>
    <w:rsid w:val="00832EAC"/>
    <w:rsid w:val="00832ED5"/>
    <w:rsid w:val="00844ADE"/>
    <w:rsid w:val="00852F43"/>
    <w:rsid w:val="008578A4"/>
    <w:rsid w:val="008657D6"/>
    <w:rsid w:val="00866B67"/>
    <w:rsid w:val="00870C47"/>
    <w:rsid w:val="0088406C"/>
    <w:rsid w:val="00884B0E"/>
    <w:rsid w:val="00896881"/>
    <w:rsid w:val="008B0E98"/>
    <w:rsid w:val="008B2155"/>
    <w:rsid w:val="008B3954"/>
    <w:rsid w:val="008B6C1D"/>
    <w:rsid w:val="008C3BA8"/>
    <w:rsid w:val="008D5AF0"/>
    <w:rsid w:val="008E20F1"/>
    <w:rsid w:val="008E4A02"/>
    <w:rsid w:val="008E7584"/>
    <w:rsid w:val="008F74FD"/>
    <w:rsid w:val="00900B05"/>
    <w:rsid w:val="00902411"/>
    <w:rsid w:val="0091303C"/>
    <w:rsid w:val="00916469"/>
    <w:rsid w:val="0092184C"/>
    <w:rsid w:val="00921C3B"/>
    <w:rsid w:val="009224EB"/>
    <w:rsid w:val="00933FAE"/>
    <w:rsid w:val="00940395"/>
    <w:rsid w:val="00965033"/>
    <w:rsid w:val="009658A0"/>
    <w:rsid w:val="00970C7C"/>
    <w:rsid w:val="00982CC6"/>
    <w:rsid w:val="00990A80"/>
    <w:rsid w:val="00993F1E"/>
    <w:rsid w:val="0099580D"/>
    <w:rsid w:val="0099688B"/>
    <w:rsid w:val="009A16CB"/>
    <w:rsid w:val="009A360A"/>
    <w:rsid w:val="009C311E"/>
    <w:rsid w:val="009C786D"/>
    <w:rsid w:val="009D0FEA"/>
    <w:rsid w:val="00A43EF2"/>
    <w:rsid w:val="00A51D23"/>
    <w:rsid w:val="00A62B52"/>
    <w:rsid w:val="00A640F2"/>
    <w:rsid w:val="00A64B01"/>
    <w:rsid w:val="00A84669"/>
    <w:rsid w:val="00AA630F"/>
    <w:rsid w:val="00AA6D32"/>
    <w:rsid w:val="00AA6D84"/>
    <w:rsid w:val="00AA7F9B"/>
    <w:rsid w:val="00AB0D31"/>
    <w:rsid w:val="00AB5151"/>
    <w:rsid w:val="00AC7E86"/>
    <w:rsid w:val="00AD2950"/>
    <w:rsid w:val="00AD3D6A"/>
    <w:rsid w:val="00AD4A4F"/>
    <w:rsid w:val="00AD5478"/>
    <w:rsid w:val="00B019FB"/>
    <w:rsid w:val="00B2062A"/>
    <w:rsid w:val="00B36227"/>
    <w:rsid w:val="00B5189C"/>
    <w:rsid w:val="00B61334"/>
    <w:rsid w:val="00B75D89"/>
    <w:rsid w:val="00B85D9A"/>
    <w:rsid w:val="00B905F6"/>
    <w:rsid w:val="00BA7C95"/>
    <w:rsid w:val="00BB41D7"/>
    <w:rsid w:val="00BB6A53"/>
    <w:rsid w:val="00BB7A9D"/>
    <w:rsid w:val="00BD21FD"/>
    <w:rsid w:val="00BD262D"/>
    <w:rsid w:val="00BD6951"/>
    <w:rsid w:val="00C033D6"/>
    <w:rsid w:val="00C165E9"/>
    <w:rsid w:val="00C33648"/>
    <w:rsid w:val="00C34D91"/>
    <w:rsid w:val="00C37759"/>
    <w:rsid w:val="00C37AAF"/>
    <w:rsid w:val="00C54301"/>
    <w:rsid w:val="00C54C52"/>
    <w:rsid w:val="00C76971"/>
    <w:rsid w:val="00C80490"/>
    <w:rsid w:val="00C97A6E"/>
    <w:rsid w:val="00CD5684"/>
    <w:rsid w:val="00D17080"/>
    <w:rsid w:val="00D177D0"/>
    <w:rsid w:val="00D262DE"/>
    <w:rsid w:val="00D30A13"/>
    <w:rsid w:val="00D3204F"/>
    <w:rsid w:val="00D338B6"/>
    <w:rsid w:val="00D52876"/>
    <w:rsid w:val="00D577FB"/>
    <w:rsid w:val="00D61B03"/>
    <w:rsid w:val="00DD35B3"/>
    <w:rsid w:val="00DD38BB"/>
    <w:rsid w:val="00DF5DE6"/>
    <w:rsid w:val="00DF62D5"/>
    <w:rsid w:val="00DF7EFC"/>
    <w:rsid w:val="00E07D3A"/>
    <w:rsid w:val="00E15497"/>
    <w:rsid w:val="00E2549C"/>
    <w:rsid w:val="00E52DC9"/>
    <w:rsid w:val="00E60D6D"/>
    <w:rsid w:val="00E65F3B"/>
    <w:rsid w:val="00E80BAC"/>
    <w:rsid w:val="00E85515"/>
    <w:rsid w:val="00E875E6"/>
    <w:rsid w:val="00EA669E"/>
    <w:rsid w:val="00EE60AB"/>
    <w:rsid w:val="00EF0F73"/>
    <w:rsid w:val="00F02BC4"/>
    <w:rsid w:val="00F0435B"/>
    <w:rsid w:val="00F23A1C"/>
    <w:rsid w:val="00F35C70"/>
    <w:rsid w:val="00F47FB3"/>
    <w:rsid w:val="00F50D17"/>
    <w:rsid w:val="00F6749B"/>
    <w:rsid w:val="00F831DC"/>
    <w:rsid w:val="00F83C15"/>
    <w:rsid w:val="00F90DD1"/>
    <w:rsid w:val="00F95C9B"/>
    <w:rsid w:val="00FA1E7F"/>
    <w:rsid w:val="00FB2DED"/>
    <w:rsid w:val="00FB5DC4"/>
    <w:rsid w:val="00FC3901"/>
    <w:rsid w:val="00FD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3BF7"/>
  <w15:chartTrackingRefBased/>
  <w15:docId w15:val="{EEFAFA37-7C02-47A4-893B-68C3AE78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8E2"/>
    <w:rPr>
      <w:color w:val="0563C1" w:themeColor="hyperlink"/>
      <w:u w:val="single"/>
    </w:rPr>
  </w:style>
  <w:style w:type="paragraph" w:styleId="Revision">
    <w:name w:val="Revision"/>
    <w:hidden/>
    <w:uiPriority w:val="99"/>
    <w:semiHidden/>
    <w:rsid w:val="00651E2C"/>
    <w:pPr>
      <w:spacing w:after="0" w:line="240" w:lineRule="auto"/>
    </w:pPr>
  </w:style>
  <w:style w:type="paragraph" w:styleId="BalloonText">
    <w:name w:val="Balloon Text"/>
    <w:basedOn w:val="Normal"/>
    <w:link w:val="BalloonTextChar"/>
    <w:uiPriority w:val="99"/>
    <w:semiHidden/>
    <w:unhideWhenUsed/>
    <w:rsid w:val="00651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E2C"/>
    <w:rPr>
      <w:rFonts w:ascii="Segoe UI" w:hAnsi="Segoe UI" w:cs="Segoe UI"/>
      <w:sz w:val="18"/>
      <w:szCs w:val="18"/>
    </w:rPr>
  </w:style>
  <w:style w:type="paragraph" w:styleId="Header">
    <w:name w:val="header"/>
    <w:basedOn w:val="Normal"/>
    <w:link w:val="HeaderChar"/>
    <w:uiPriority w:val="99"/>
    <w:unhideWhenUsed/>
    <w:rsid w:val="000A5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F4F"/>
  </w:style>
  <w:style w:type="paragraph" w:styleId="Footer">
    <w:name w:val="footer"/>
    <w:basedOn w:val="Normal"/>
    <w:link w:val="FooterChar"/>
    <w:uiPriority w:val="99"/>
    <w:unhideWhenUsed/>
    <w:rsid w:val="000A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F4F"/>
  </w:style>
  <w:style w:type="paragraph" w:styleId="ListParagraph">
    <w:name w:val="List Paragraph"/>
    <w:basedOn w:val="Normal"/>
    <w:uiPriority w:val="34"/>
    <w:qFormat/>
    <w:rsid w:val="00DF62D5"/>
    <w:pPr>
      <w:ind w:left="720"/>
      <w:contextualSpacing/>
    </w:pPr>
  </w:style>
  <w:style w:type="character" w:styleId="Mention">
    <w:name w:val="Mention"/>
    <w:basedOn w:val="DefaultParagraphFont"/>
    <w:uiPriority w:val="99"/>
    <w:semiHidden/>
    <w:unhideWhenUsed/>
    <w:rsid w:val="0099580D"/>
    <w:rPr>
      <w:color w:val="2B579A"/>
      <w:shd w:val="clear" w:color="auto" w:fill="E6E6E6"/>
    </w:rPr>
  </w:style>
  <w:style w:type="paragraph" w:styleId="HTMLPreformatted">
    <w:name w:val="HTML Preformatted"/>
    <w:basedOn w:val="Normal"/>
    <w:link w:val="HTMLPreformattedChar"/>
    <w:uiPriority w:val="99"/>
    <w:semiHidden/>
    <w:unhideWhenUsed/>
    <w:rsid w:val="0076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D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DC8"/>
    <w:rPr>
      <w:rFonts w:ascii="Courier New" w:eastAsia="Times New Roman" w:hAnsi="Courier New" w:cs="Courier New"/>
      <w:sz w:val="20"/>
      <w:szCs w:val="20"/>
    </w:rPr>
  </w:style>
  <w:style w:type="character" w:customStyle="1" w:styleId="nt">
    <w:name w:val="nt"/>
    <w:basedOn w:val="DefaultParagraphFont"/>
    <w:rsid w:val="00767DC8"/>
  </w:style>
  <w:style w:type="character" w:customStyle="1" w:styleId="na">
    <w:name w:val="na"/>
    <w:basedOn w:val="DefaultParagraphFont"/>
    <w:rsid w:val="00767DC8"/>
  </w:style>
  <w:style w:type="character" w:customStyle="1" w:styleId="s">
    <w:name w:val="s"/>
    <w:basedOn w:val="DefaultParagraphFont"/>
    <w:rsid w:val="0076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4-alpha.getbootstrap.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6258-E826-4072-933E-89E7F082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12261</TotalTime>
  <Pages>1</Pages>
  <Words>6959</Words>
  <Characters>39669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189</cp:revision>
  <dcterms:created xsi:type="dcterms:W3CDTF">2016-12-15T22:47:00Z</dcterms:created>
  <dcterms:modified xsi:type="dcterms:W3CDTF">2017-08-09T18:48:00Z</dcterms:modified>
</cp:coreProperties>
</file>